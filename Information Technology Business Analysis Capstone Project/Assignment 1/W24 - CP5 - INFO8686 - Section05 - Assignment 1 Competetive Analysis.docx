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7469072"/>
        <w:docPartObj>
          <w:docPartGallery w:val="Cover Pages"/>
          <w:docPartUnique/>
        </w:docPartObj>
      </w:sdtPr>
      <w:sdtContent>
        <w:p w14:paraId="0CB958D4" w14:textId="5B47E6AA" w:rsidR="003B178C" w:rsidRDefault="00017759">
          <w:r>
            <w:rPr>
              <w:noProof/>
            </w:rPr>
            <mc:AlternateContent>
              <mc:Choice Requires="wps">
                <w:drawing>
                  <wp:anchor distT="0" distB="0" distL="114300" distR="114300" simplePos="0" relativeHeight="251661314" behindDoc="0" locked="0" layoutInCell="1" allowOverlap="1" wp14:anchorId="7C7D091F" wp14:editId="35D329F3">
                    <wp:simplePos x="0" y="0"/>
                    <wp:positionH relativeFrom="column">
                      <wp:posOffset>-474345</wp:posOffset>
                    </wp:positionH>
                    <wp:positionV relativeFrom="paragraph">
                      <wp:posOffset>-746760</wp:posOffset>
                    </wp:positionV>
                    <wp:extent cx="1584960" cy="1150620"/>
                    <wp:effectExtent l="0" t="0" r="0" b="0"/>
                    <wp:wrapNone/>
                    <wp:docPr id="1817218740" name="Text Box 5"/>
                    <wp:cNvGraphicFramePr/>
                    <a:graphic xmlns:a="http://schemas.openxmlformats.org/drawingml/2006/main">
                      <a:graphicData uri="http://schemas.microsoft.com/office/word/2010/wordprocessingShape">
                        <wps:wsp>
                          <wps:cNvSpPr txBox="1"/>
                          <wps:spPr>
                            <a:xfrm>
                              <a:off x="0" y="0"/>
                              <a:ext cx="1584960" cy="1150620"/>
                            </a:xfrm>
                            <a:prstGeom prst="rect">
                              <a:avLst/>
                            </a:prstGeom>
                            <a:solidFill>
                              <a:schemeClr val="lt1"/>
                            </a:solidFill>
                            <a:ln w="6350">
                              <a:noFill/>
                            </a:ln>
                          </wps:spPr>
                          <wps:txbx>
                            <w:txbxContent>
                              <w:p w14:paraId="54D39D98" w14:textId="15B64B72" w:rsidR="00017759" w:rsidRDefault="00017759">
                                <w:r>
                                  <w:rPr>
                                    <w:noProof/>
                                  </w:rPr>
                                  <w:drawing>
                                    <wp:inline distT="0" distB="0" distL="0" distR="0" wp14:anchorId="0D79142E" wp14:editId="129AA5C5">
                                      <wp:extent cx="1562100" cy="1112729"/>
                                      <wp:effectExtent l="0" t="0" r="0" b="0"/>
                                      <wp:docPr id="1692022672" name="Picture 4"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2672" name="Picture 4" descr="A red logo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234" cy="11249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D091F" id="_x0000_t202" coordsize="21600,21600" o:spt="202" path="m,l,21600r21600,l21600,xe">
                    <v:stroke joinstyle="miter"/>
                    <v:path gradientshapeok="t" o:connecttype="rect"/>
                  </v:shapetype>
                  <v:shape id="Text Box 5" o:spid="_x0000_s1026" type="#_x0000_t202" style="position:absolute;margin-left:-37.35pt;margin-top:-58.8pt;width:124.8pt;height:90.6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" fillcolor="white [3201]" stroked="f" strokeweight=".5pt">
                    <v:textbox>
                      <w:txbxContent>
                        <w:p w14:paraId="54D39D98" w14:textId="15B64B72" w:rsidR="00017759" w:rsidRDefault="00017759">
                          <w:r>
                            <w:rPr>
                              <w:noProof/>
                            </w:rPr>
                            <w:drawing>
                              <wp:inline distT="0" distB="0" distL="0" distR="0" wp14:anchorId="0D79142E" wp14:editId="129AA5C5">
                                <wp:extent cx="1562100" cy="1112729"/>
                                <wp:effectExtent l="0" t="0" r="0" b="0"/>
                                <wp:docPr id="1692022672" name="Picture 4"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2672" name="Picture 4" descr="A red logo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234" cy="1124934"/>
                                        </a:xfrm>
                                        <a:prstGeom prst="rect">
                                          <a:avLst/>
                                        </a:prstGeom>
                                        <a:noFill/>
                                        <a:ln>
                                          <a:noFill/>
                                        </a:ln>
                                      </pic:spPr>
                                    </pic:pic>
                                  </a:graphicData>
                                </a:graphic>
                              </wp:inline>
                            </w:drawing>
                          </w:r>
                        </w:p>
                      </w:txbxContent>
                    </v:textbox>
                  </v:shape>
                </w:pict>
              </mc:Fallback>
            </mc:AlternateContent>
          </w:r>
          <w:r w:rsidR="003B178C">
            <w:rPr>
              <w:noProof/>
            </w:rPr>
            <mc:AlternateContent>
              <mc:Choice Requires="wpg">
                <w:drawing>
                  <wp:anchor distT="0" distB="0" distL="114300" distR="114300" simplePos="0" relativeHeight="251660290" behindDoc="1" locked="0" layoutInCell="1" allowOverlap="1" wp14:anchorId="3D91694C" wp14:editId="780A083F">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FDC02" w14:textId="5FD27259" w:rsidR="003B178C" w:rsidRPr="008F3661" w:rsidRDefault="003B178C">
                                  <w:pPr>
                                    <w:pStyle w:val="NoSpacing"/>
                                    <w:rPr>
                                      <w:color w:val="000000" w:themeColor="text1"/>
                                      <w:sz w:val="32"/>
                                      <w:szCs w:val="32"/>
                                    </w:rPr>
                                  </w:pPr>
                                  <w:r w:rsidRPr="008F3661">
                                    <w:rPr>
                                      <w:color w:val="000000" w:themeColor="text1"/>
                                      <w:sz w:val="32"/>
                                      <w:szCs w:val="32"/>
                                    </w:rPr>
                                    <w:t>Catalyst</w:t>
                                  </w:r>
                                  <w:r w:rsidR="00017759" w:rsidRPr="008F3661">
                                    <w:rPr>
                                      <w:color w:val="000000" w:themeColor="text1"/>
                                      <w:sz w:val="32"/>
                                      <w:szCs w:val="32"/>
                                    </w:rPr>
                                    <w:t xml:space="preserve"> Driving </w:t>
                                  </w:r>
                                  <w:r w:rsidRPr="008F3661">
                                    <w:rPr>
                                      <w:color w:val="000000" w:themeColor="text1"/>
                                      <w:sz w:val="32"/>
                                      <w:szCs w:val="32"/>
                                    </w:rPr>
                                    <w:t xml:space="preserve">Business </w:t>
                                  </w:r>
                                  <w:r w:rsidR="00017759" w:rsidRPr="008F3661">
                                    <w:rPr>
                                      <w:color w:val="000000" w:themeColor="text1"/>
                                      <w:sz w:val="32"/>
                                      <w:szCs w:val="32"/>
                                    </w:rPr>
                                    <w:t>Excellence</w:t>
                                  </w:r>
                                </w:p>
                                <w:p w14:paraId="1B099449" w14:textId="5BB0A77A" w:rsidR="003B178C" w:rsidRPr="008F3661" w:rsidRDefault="003B178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C8041B" w14:textId="1DAAEA79" w:rsidR="003B178C" w:rsidRDefault="003B6C83" w:rsidP="00C47ED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Project </w:t>
                                      </w:r>
                                      <w:r w:rsidR="003B178C">
                                        <w:rPr>
                                          <w:rFonts w:asciiTheme="majorHAnsi" w:eastAsiaTheme="majorEastAsia" w:hAnsiTheme="majorHAnsi" w:cstheme="majorBidi"/>
                                          <w:color w:val="595959" w:themeColor="text1" w:themeTint="A6"/>
                                          <w:sz w:val="108"/>
                                          <w:szCs w:val="108"/>
                                        </w:rPr>
                                        <w:t>Roge</w:t>
                                      </w:r>
                                      <w:r>
                                        <w:rPr>
                                          <w:rFonts w:asciiTheme="majorHAnsi" w:eastAsiaTheme="majorEastAsia" w:hAnsiTheme="majorHAnsi" w:cstheme="majorBidi"/>
                                          <w:color w:val="595959" w:themeColor="text1" w:themeTint="A6"/>
                                          <w:sz w:val="108"/>
                                          <w:szCs w:val="108"/>
                                        </w:rPr>
                                        <w:t>rs</w:t>
                                      </w:r>
                                    </w:p>
                                  </w:sdtContent>
                                </w:sdt>
                                <w:p w14:paraId="4C524F4F" w14:textId="0B9EC07D" w:rsidR="003B178C" w:rsidRPr="00017759" w:rsidRDefault="003B178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91694C" id="Group 25" o:spid="_x0000_s1027" style="position:absolute;margin-left:0;margin-top:0;width:539.6pt;height:719.9pt;z-index:-25165619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">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9cc2e5 [1940]" stroked="f" strokeweight="1pt">
                      <v:textbox inset="36pt,14.4pt,36pt,36pt">
                        <w:txbxContent>
                          <w:p w14:paraId="1D9FDC02" w14:textId="5FD27259" w:rsidR="003B178C" w:rsidRPr="008F3661" w:rsidRDefault="003B178C">
                            <w:pPr>
                              <w:pStyle w:val="NoSpacing"/>
                              <w:rPr>
                                <w:color w:val="000000" w:themeColor="text1"/>
                                <w:sz w:val="32"/>
                                <w:szCs w:val="32"/>
                              </w:rPr>
                            </w:pPr>
                            <w:r w:rsidRPr="008F3661">
                              <w:rPr>
                                <w:color w:val="000000" w:themeColor="text1"/>
                                <w:sz w:val="32"/>
                                <w:szCs w:val="32"/>
                              </w:rPr>
                              <w:t>Catalyst</w:t>
                            </w:r>
                            <w:r w:rsidR="00017759" w:rsidRPr="008F3661">
                              <w:rPr>
                                <w:color w:val="000000" w:themeColor="text1"/>
                                <w:sz w:val="32"/>
                                <w:szCs w:val="32"/>
                              </w:rPr>
                              <w:t xml:space="preserve"> Driving </w:t>
                            </w:r>
                            <w:r w:rsidRPr="008F3661">
                              <w:rPr>
                                <w:color w:val="000000" w:themeColor="text1"/>
                                <w:sz w:val="32"/>
                                <w:szCs w:val="32"/>
                              </w:rPr>
                              <w:t xml:space="preserve">Business </w:t>
                            </w:r>
                            <w:r w:rsidR="00017759" w:rsidRPr="008F3661">
                              <w:rPr>
                                <w:color w:val="000000" w:themeColor="text1"/>
                                <w:sz w:val="32"/>
                                <w:szCs w:val="32"/>
                              </w:rPr>
                              <w:t>Excellence</w:t>
                            </w:r>
                          </w:p>
                          <w:p w14:paraId="1B099449" w14:textId="5BB0A77A" w:rsidR="003B178C" w:rsidRPr="008F3661" w:rsidRDefault="003B178C">
                            <w:pPr>
                              <w:pStyle w:val="NoSpacing"/>
                              <w:rPr>
                                <w:caps/>
                                <w:color w:val="000000" w:themeColor="text1"/>
                              </w:rPr>
                            </w:pPr>
                            <w:r w:rsidRPr="008F3661">
                              <w:rPr>
                                <w:color w:val="000000" w:themeColor="text1"/>
                                <w:sz w:val="32"/>
                                <w:szCs w:val="32"/>
                              </w:rPr>
                              <w:t>Kitchener, Ontario</w:t>
                            </w:r>
                          </w:p>
                        </w:txbxContent>
                      </v:textbox>
                    </v:rect>
                    <v:shape id="Text Box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C8041B" w14:textId="1DAAEA79" w:rsidR="003B178C" w:rsidRDefault="003B6C83" w:rsidP="00C47ED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Project </w:t>
                                </w:r>
                                <w:r w:rsidR="003B178C">
                                  <w:rPr>
                                    <w:rFonts w:asciiTheme="majorHAnsi" w:eastAsiaTheme="majorEastAsia" w:hAnsiTheme="majorHAnsi" w:cstheme="majorBidi"/>
                                    <w:color w:val="595959" w:themeColor="text1" w:themeTint="A6"/>
                                    <w:sz w:val="108"/>
                                    <w:szCs w:val="108"/>
                                  </w:rPr>
                                  <w:t>Roge</w:t>
                                </w:r>
                                <w:r>
                                  <w:rPr>
                                    <w:rFonts w:asciiTheme="majorHAnsi" w:eastAsiaTheme="majorEastAsia" w:hAnsiTheme="majorHAnsi" w:cstheme="majorBidi"/>
                                    <w:color w:val="595959" w:themeColor="text1" w:themeTint="A6"/>
                                    <w:sz w:val="108"/>
                                    <w:szCs w:val="108"/>
                                  </w:rPr>
                                  <w:t>rs</w:t>
                                </w:r>
                              </w:p>
                            </w:sdtContent>
                          </w:sdt>
                          <w:p w14:paraId="4C524F4F" w14:textId="0B9EC07D" w:rsidR="003B178C" w:rsidRPr="00017759" w:rsidRDefault="003B178C">
                            <w:pPr>
                              <w:pStyle w:val="NoSpacing"/>
                              <w:spacing w:before="240"/>
                              <w:rPr>
                                <w:caps/>
                                <w:color w:val="44546A" w:themeColor="text2"/>
                                <w:sz w:val="36"/>
                                <w:szCs w:val="36"/>
                                <w:lang w:val="en-CA"/>
                              </w:rPr>
                            </w:pPr>
                          </w:p>
                        </w:txbxContent>
                      </v:textbox>
                    </v:shape>
                    <w10:wrap anchorx="page" anchory="page"/>
                  </v:group>
                </w:pict>
              </mc:Fallback>
            </mc:AlternateContent>
          </w:r>
        </w:p>
        <w:p w14:paraId="7451565A" w14:textId="4A287ECA" w:rsidR="003B178C" w:rsidRDefault="003B178C">
          <w:r>
            <w:br w:type="page"/>
          </w:r>
        </w:p>
      </w:sdtContent>
    </w:sdt>
    <w:p w14:paraId="34B8BF85" w14:textId="77777777" w:rsidR="00586960" w:rsidRPr="00F3610E" w:rsidRDefault="00586960" w:rsidP="00F3610E">
      <w:pPr>
        <w:pStyle w:val="Title"/>
        <w:spacing w:after="240"/>
        <w:jc w:val="both"/>
        <w:rPr>
          <w:rFonts w:asciiTheme="minorHAnsi" w:hAnsiTheme="minorHAnsi" w:cstheme="minorHAnsi"/>
          <w:b/>
          <w:bCs/>
          <w:sz w:val="24"/>
          <w:szCs w:val="24"/>
        </w:rPr>
      </w:pPr>
    </w:p>
    <w:p w14:paraId="48120DCD" w14:textId="77777777" w:rsidR="00586960" w:rsidRPr="00F3610E" w:rsidRDefault="00586960" w:rsidP="00F3610E">
      <w:pPr>
        <w:pStyle w:val="Title"/>
        <w:spacing w:after="240"/>
        <w:jc w:val="both"/>
        <w:rPr>
          <w:rFonts w:asciiTheme="minorHAnsi" w:hAnsiTheme="minorHAnsi" w:cstheme="minorHAnsi"/>
          <w:b/>
          <w:bCs/>
          <w:sz w:val="24"/>
          <w:szCs w:val="24"/>
        </w:rPr>
      </w:pPr>
    </w:p>
    <w:p w14:paraId="2C3DDE5B" w14:textId="77777777" w:rsidR="00306339" w:rsidRPr="00F3610E" w:rsidRDefault="00306339" w:rsidP="00F3610E">
      <w:pPr>
        <w:jc w:val="both"/>
        <w:rPr>
          <w:rFonts w:asciiTheme="minorHAnsi" w:hAnsiTheme="minorHAnsi" w:cstheme="minorHAnsi"/>
          <w:lang w:val="en-CA" w:eastAsia="en-US"/>
        </w:rPr>
      </w:pPr>
    </w:p>
    <w:p w14:paraId="6B2040B6" w14:textId="77777777" w:rsidR="00306339" w:rsidRPr="00F3610E" w:rsidRDefault="00306339" w:rsidP="00F3610E">
      <w:pPr>
        <w:jc w:val="both"/>
        <w:rPr>
          <w:rFonts w:asciiTheme="minorHAnsi" w:hAnsiTheme="minorHAnsi" w:cstheme="minorHAnsi"/>
          <w:lang w:val="en-CA" w:eastAsia="en-US"/>
        </w:rPr>
      </w:pPr>
    </w:p>
    <w:p w14:paraId="32662AFD" w14:textId="77777777" w:rsidR="00586960" w:rsidRPr="00F3610E" w:rsidRDefault="00586960" w:rsidP="00F3610E">
      <w:pPr>
        <w:pStyle w:val="Title"/>
        <w:spacing w:after="240"/>
        <w:jc w:val="both"/>
        <w:rPr>
          <w:rFonts w:asciiTheme="minorHAnsi" w:hAnsiTheme="minorHAnsi" w:cstheme="minorHAnsi"/>
          <w:b/>
          <w:bCs/>
          <w:sz w:val="24"/>
          <w:szCs w:val="24"/>
        </w:rPr>
      </w:pPr>
    </w:p>
    <w:p w14:paraId="7EF0AAD9" w14:textId="77777777" w:rsidR="00F3610E" w:rsidRDefault="00F3610E" w:rsidP="00F3610E">
      <w:pPr>
        <w:pStyle w:val="Heading1"/>
        <w:jc w:val="both"/>
      </w:pPr>
    </w:p>
    <w:p w14:paraId="6946079A" w14:textId="77777777" w:rsidR="00F3610E" w:rsidRDefault="00F3610E" w:rsidP="00F3610E">
      <w:pPr>
        <w:pStyle w:val="Heading1"/>
        <w:jc w:val="both"/>
      </w:pPr>
    </w:p>
    <w:p w14:paraId="650A54F6" w14:textId="77777777" w:rsidR="00F3610E" w:rsidRDefault="00F3610E" w:rsidP="00F3610E">
      <w:pPr>
        <w:pStyle w:val="Heading1"/>
        <w:jc w:val="both"/>
      </w:pPr>
    </w:p>
    <w:p w14:paraId="7E8AF0A1" w14:textId="77777777" w:rsidR="00F3610E" w:rsidRDefault="00F3610E" w:rsidP="00F3610E">
      <w:pPr>
        <w:pStyle w:val="Heading1"/>
        <w:jc w:val="both"/>
      </w:pPr>
    </w:p>
    <w:p w14:paraId="635660FB" w14:textId="6EF871E8" w:rsidR="00F3610E" w:rsidRPr="009739F3" w:rsidRDefault="00F67FEC" w:rsidP="009739F3">
      <w:pPr>
        <w:jc w:val="center"/>
        <w:rPr>
          <w:rFonts w:ascii="Arial" w:hAnsi="Arial" w:cs="Arial"/>
          <w:kern w:val="32"/>
          <w:sz w:val="44"/>
          <w:szCs w:val="44"/>
        </w:rPr>
      </w:pPr>
      <w:r w:rsidRPr="009739F3">
        <w:rPr>
          <w:rFonts w:ascii="Arial" w:hAnsi="Arial" w:cs="Arial"/>
          <w:sz w:val="44"/>
          <w:szCs w:val="44"/>
        </w:rPr>
        <w:t>Assignment</w:t>
      </w:r>
      <w:r w:rsidR="00F3610E" w:rsidRPr="009739F3">
        <w:rPr>
          <w:rFonts w:ascii="Arial" w:hAnsi="Arial" w:cs="Arial"/>
          <w:sz w:val="44"/>
          <w:szCs w:val="44"/>
        </w:rPr>
        <w:t xml:space="preserve"> 1</w:t>
      </w:r>
    </w:p>
    <w:p w14:paraId="5DEC50C8" w14:textId="77777777" w:rsidR="00F3610E" w:rsidRDefault="00F3610E" w:rsidP="00F3610E">
      <w:pPr>
        <w:jc w:val="both"/>
        <w:rPr>
          <w:rFonts w:asciiTheme="minorHAnsi" w:eastAsiaTheme="majorEastAsia" w:hAnsiTheme="minorHAnsi" w:cstheme="minorHAnsi"/>
          <w:b/>
          <w:bCs/>
          <w:spacing w:val="-10"/>
          <w:kern w:val="28"/>
          <w:lang w:val="en-CA"/>
        </w:rPr>
      </w:pPr>
    </w:p>
    <w:p w14:paraId="3C01A1F6" w14:textId="77777777" w:rsidR="00F3610E" w:rsidRDefault="00F3610E" w:rsidP="00F3610E">
      <w:pPr>
        <w:jc w:val="both"/>
        <w:rPr>
          <w:rFonts w:asciiTheme="minorHAnsi" w:eastAsiaTheme="majorEastAsia" w:hAnsiTheme="minorHAnsi" w:cstheme="minorHAnsi"/>
          <w:b/>
          <w:bCs/>
          <w:spacing w:val="-10"/>
          <w:kern w:val="28"/>
          <w:lang w:val="en-CA"/>
        </w:rPr>
      </w:pPr>
    </w:p>
    <w:p w14:paraId="4E641C10" w14:textId="77777777" w:rsidR="00F3610E" w:rsidRDefault="00F3610E" w:rsidP="00F3610E">
      <w:pPr>
        <w:jc w:val="both"/>
        <w:rPr>
          <w:rFonts w:asciiTheme="minorHAnsi" w:eastAsiaTheme="majorEastAsia" w:hAnsiTheme="minorHAnsi" w:cstheme="minorHAnsi"/>
          <w:b/>
          <w:bCs/>
          <w:spacing w:val="-10"/>
          <w:kern w:val="28"/>
          <w:lang w:val="en-CA"/>
        </w:rPr>
      </w:pPr>
    </w:p>
    <w:p w14:paraId="0A574816" w14:textId="77777777" w:rsidR="00F3610E" w:rsidRDefault="00F3610E" w:rsidP="00F3610E">
      <w:pPr>
        <w:jc w:val="both"/>
        <w:rPr>
          <w:rFonts w:asciiTheme="minorHAnsi" w:eastAsiaTheme="majorEastAsia" w:hAnsiTheme="minorHAnsi" w:cstheme="minorHAnsi"/>
          <w:b/>
          <w:bCs/>
          <w:spacing w:val="-10"/>
          <w:kern w:val="28"/>
          <w:lang w:val="en-CA"/>
        </w:rPr>
      </w:pPr>
    </w:p>
    <w:p w14:paraId="17161128" w14:textId="77777777" w:rsidR="00F3610E" w:rsidRDefault="00F3610E" w:rsidP="00F3610E">
      <w:pPr>
        <w:jc w:val="both"/>
        <w:rPr>
          <w:rFonts w:asciiTheme="minorHAnsi" w:eastAsiaTheme="majorEastAsia" w:hAnsiTheme="minorHAnsi" w:cstheme="minorHAnsi"/>
          <w:b/>
          <w:bCs/>
          <w:spacing w:val="-10"/>
          <w:kern w:val="28"/>
          <w:lang w:val="en-CA"/>
        </w:rPr>
      </w:pPr>
    </w:p>
    <w:p w14:paraId="59ED0803" w14:textId="77777777" w:rsidR="00F3610E" w:rsidRDefault="00F3610E" w:rsidP="00F3610E">
      <w:pPr>
        <w:jc w:val="both"/>
        <w:rPr>
          <w:rFonts w:asciiTheme="minorHAnsi" w:hAnsiTheme="minorHAnsi" w:cstheme="minorHAnsi"/>
        </w:rPr>
      </w:pPr>
    </w:p>
    <w:p w14:paraId="1DC9C050" w14:textId="77777777" w:rsidR="008F3661" w:rsidRDefault="008F3661" w:rsidP="00F3610E">
      <w:pPr>
        <w:jc w:val="both"/>
        <w:rPr>
          <w:rFonts w:asciiTheme="minorHAnsi" w:hAnsiTheme="minorHAnsi" w:cstheme="minorHAnsi"/>
        </w:rPr>
      </w:pPr>
    </w:p>
    <w:p w14:paraId="32E2B57F" w14:textId="77777777" w:rsidR="008F3661" w:rsidRDefault="008F3661" w:rsidP="00F3610E">
      <w:pPr>
        <w:jc w:val="both"/>
        <w:rPr>
          <w:rFonts w:asciiTheme="minorHAnsi" w:hAnsiTheme="minorHAnsi" w:cstheme="minorHAnsi"/>
        </w:rPr>
      </w:pPr>
    </w:p>
    <w:p w14:paraId="0E2A7561" w14:textId="77777777" w:rsidR="008F3661" w:rsidRDefault="008F3661" w:rsidP="00F3610E">
      <w:pPr>
        <w:jc w:val="both"/>
        <w:rPr>
          <w:rFonts w:asciiTheme="minorHAnsi" w:hAnsiTheme="minorHAnsi" w:cstheme="minorHAnsi"/>
        </w:rPr>
      </w:pPr>
    </w:p>
    <w:p w14:paraId="3FC8FCE1" w14:textId="77777777" w:rsidR="008F3661" w:rsidRDefault="008F3661" w:rsidP="00F3610E">
      <w:pPr>
        <w:jc w:val="both"/>
        <w:rPr>
          <w:rFonts w:asciiTheme="minorHAnsi" w:hAnsiTheme="minorHAnsi" w:cstheme="minorHAnsi"/>
        </w:rPr>
      </w:pPr>
    </w:p>
    <w:p w14:paraId="5FA1461C" w14:textId="77777777" w:rsidR="008F3661" w:rsidRPr="00F3610E" w:rsidRDefault="008F3661" w:rsidP="00F3610E">
      <w:pPr>
        <w:jc w:val="both"/>
        <w:rPr>
          <w:rFonts w:asciiTheme="minorHAnsi" w:hAnsiTheme="minorHAnsi" w:cstheme="minorHAnsi"/>
        </w:rPr>
      </w:pPr>
    </w:p>
    <w:tbl>
      <w:tblPr>
        <w:tblStyle w:val="GridTable4-Accent1"/>
        <w:tblW w:w="0" w:type="auto"/>
        <w:tblCellMar>
          <w:top w:w="72" w:type="dxa"/>
          <w:bottom w:w="72" w:type="dxa"/>
        </w:tblCellMar>
        <w:tblLook w:val="0680" w:firstRow="0" w:lastRow="0" w:firstColumn="1" w:lastColumn="0" w:noHBand="1" w:noVBand="1"/>
      </w:tblPr>
      <w:tblGrid>
        <w:gridCol w:w="1383"/>
        <w:gridCol w:w="8095"/>
      </w:tblGrid>
      <w:tr w:rsidR="00586960" w:rsidRPr="00F3610E" w14:paraId="47B6BE33"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716BDECD" w14:textId="0C69F5AF" w:rsidR="00586960" w:rsidRPr="00F3610E" w:rsidRDefault="00F67FEC" w:rsidP="00F3610E">
            <w:pPr>
              <w:jc w:val="both"/>
              <w:rPr>
                <w:rFonts w:cstheme="minorHAnsi"/>
              </w:rPr>
            </w:pPr>
            <w:r w:rsidRPr="00F3610E">
              <w:rPr>
                <w:rFonts w:cstheme="minorHAnsi"/>
              </w:rPr>
              <w:t>Group #</w:t>
            </w:r>
          </w:p>
        </w:tc>
        <w:tc>
          <w:tcPr>
            <w:tcW w:w="8095" w:type="dxa"/>
          </w:tcPr>
          <w:p w14:paraId="524F4FD7" w14:textId="5B5B1AF3" w:rsidR="00586960" w:rsidRPr="00F3610E" w:rsidRDefault="00F67FEC"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CP 5</w:t>
            </w:r>
          </w:p>
        </w:tc>
      </w:tr>
      <w:tr w:rsidR="00F67FEC" w:rsidRPr="00F3610E" w14:paraId="66CF8E8D"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3431F181" w14:textId="5E2EB114" w:rsidR="00F67FEC" w:rsidRPr="00F3610E" w:rsidRDefault="00F67FEC" w:rsidP="00F3610E">
            <w:pPr>
              <w:jc w:val="both"/>
              <w:rPr>
                <w:rFonts w:cstheme="minorHAnsi"/>
              </w:rPr>
            </w:pPr>
            <w:r w:rsidRPr="00F3610E">
              <w:rPr>
                <w:rFonts w:cstheme="minorHAnsi"/>
              </w:rPr>
              <w:t>Student Name</w:t>
            </w:r>
          </w:p>
        </w:tc>
        <w:tc>
          <w:tcPr>
            <w:tcW w:w="8095" w:type="dxa"/>
          </w:tcPr>
          <w:p w14:paraId="7B0AC25E" w14:textId="4F97FE34" w:rsidR="00F67FEC" w:rsidRPr="00F3610E" w:rsidRDefault="00F67FEC"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Rakesh Mahendranath</w:t>
            </w:r>
            <w:r w:rsidR="008B5F3B">
              <w:rPr>
                <w:rFonts w:cstheme="minorHAnsi"/>
              </w:rPr>
              <w:t xml:space="preserve"> [</w:t>
            </w:r>
            <w:r w:rsidR="008B5F3B" w:rsidRPr="00F3610E">
              <w:rPr>
                <w:rFonts w:cstheme="minorHAnsi"/>
              </w:rPr>
              <w:t>8826237</w:t>
            </w:r>
            <w:r w:rsidR="008B5F3B">
              <w:rPr>
                <w:rFonts w:cstheme="minorHAnsi"/>
              </w:rPr>
              <w:t>]</w:t>
            </w:r>
            <w:r w:rsidRPr="00F3610E">
              <w:rPr>
                <w:rFonts w:cstheme="minorHAnsi"/>
              </w:rPr>
              <w:t>, Govind Kala Raveendran, Charumathi Satish, Aiswarya</w:t>
            </w:r>
            <w:r w:rsidR="00E70CF9" w:rsidRPr="00F3610E">
              <w:rPr>
                <w:rFonts w:cstheme="minorHAnsi"/>
              </w:rPr>
              <w:t xml:space="preserve"> Raj</w:t>
            </w:r>
            <w:r w:rsidR="008B5F3B">
              <w:rPr>
                <w:rFonts w:cstheme="minorHAnsi"/>
              </w:rPr>
              <w:t xml:space="preserve"> [8870519]</w:t>
            </w:r>
            <w:r w:rsidRPr="00F3610E">
              <w:rPr>
                <w:rFonts w:cstheme="minorHAnsi"/>
              </w:rPr>
              <w:t>, Het</w:t>
            </w:r>
            <w:r w:rsidR="00FC108B" w:rsidRPr="00F3610E">
              <w:rPr>
                <w:rFonts w:cstheme="minorHAnsi"/>
              </w:rPr>
              <w:t xml:space="preserve"> Chandubhai Patel</w:t>
            </w:r>
            <w:r w:rsidR="008B5F3B">
              <w:rPr>
                <w:rFonts w:cstheme="minorHAnsi"/>
              </w:rPr>
              <w:t xml:space="preserve"> [</w:t>
            </w:r>
            <w:r w:rsidR="008B5F3B" w:rsidRPr="008B5F3B">
              <w:rPr>
                <w:rFonts w:cstheme="minorHAnsi"/>
              </w:rPr>
              <w:t>8878174</w:t>
            </w:r>
            <w:r w:rsidR="008B5F3B">
              <w:rPr>
                <w:rFonts w:cstheme="minorHAnsi"/>
              </w:rPr>
              <w:t>]</w:t>
            </w:r>
            <w:r w:rsidRPr="00F3610E">
              <w:rPr>
                <w:rFonts w:cstheme="minorHAnsi"/>
              </w:rPr>
              <w:t>, Vignesh</w:t>
            </w:r>
            <w:r w:rsidR="009104F9" w:rsidRPr="00F3610E">
              <w:rPr>
                <w:rFonts w:cstheme="minorHAnsi"/>
              </w:rPr>
              <w:t xml:space="preserve"> Ramasubramanian</w:t>
            </w:r>
            <w:r w:rsidR="008B5F3B">
              <w:rPr>
                <w:rFonts w:cstheme="minorHAnsi"/>
              </w:rPr>
              <w:t xml:space="preserve"> [</w:t>
            </w:r>
            <w:r w:rsidR="008B5F3B" w:rsidRPr="008B5F3B">
              <w:rPr>
                <w:rFonts w:cstheme="minorHAnsi"/>
              </w:rPr>
              <w:t>8857425</w:t>
            </w:r>
            <w:r w:rsidR="008B5F3B">
              <w:rPr>
                <w:rFonts w:cstheme="minorHAnsi"/>
              </w:rPr>
              <w:t>]</w:t>
            </w:r>
          </w:p>
        </w:tc>
      </w:tr>
      <w:tr w:rsidR="00586960" w:rsidRPr="00F3610E" w14:paraId="6DAC29C2"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287CBF36" w14:textId="77777777" w:rsidR="00586960" w:rsidRPr="00F3610E" w:rsidRDefault="00586960" w:rsidP="00F3610E">
            <w:pPr>
              <w:jc w:val="both"/>
              <w:rPr>
                <w:rFonts w:cstheme="minorHAnsi"/>
              </w:rPr>
            </w:pPr>
            <w:r w:rsidRPr="00F3610E">
              <w:rPr>
                <w:rFonts w:cstheme="minorHAnsi"/>
              </w:rPr>
              <w:t>Course</w:t>
            </w:r>
          </w:p>
        </w:tc>
        <w:tc>
          <w:tcPr>
            <w:tcW w:w="8095" w:type="dxa"/>
          </w:tcPr>
          <w:p w14:paraId="54C03B34" w14:textId="4E1EACEC" w:rsidR="00586960" w:rsidRPr="00F3610E" w:rsidRDefault="00F67FEC"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INFO8686</w:t>
            </w:r>
            <w:r w:rsidR="00586960" w:rsidRPr="00F3610E">
              <w:rPr>
                <w:rFonts w:cstheme="minorHAnsi"/>
              </w:rPr>
              <w:t xml:space="preserve"> – </w:t>
            </w:r>
            <w:r w:rsidRPr="00F3610E">
              <w:rPr>
                <w:rFonts w:cstheme="minorHAnsi"/>
              </w:rPr>
              <w:t>Information Technology Business Analysis Capstone Project</w:t>
            </w:r>
          </w:p>
        </w:tc>
      </w:tr>
      <w:tr w:rsidR="00586960" w:rsidRPr="00F3610E" w14:paraId="3AB8D1DE"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00CAD896" w14:textId="77777777" w:rsidR="00586960" w:rsidRPr="00F3610E" w:rsidRDefault="00586960" w:rsidP="00F3610E">
            <w:pPr>
              <w:jc w:val="both"/>
              <w:rPr>
                <w:rFonts w:cstheme="minorHAnsi"/>
              </w:rPr>
            </w:pPr>
            <w:r w:rsidRPr="00F3610E">
              <w:rPr>
                <w:rFonts w:cstheme="minorHAnsi"/>
              </w:rPr>
              <w:t>Section</w:t>
            </w:r>
          </w:p>
        </w:tc>
        <w:tc>
          <w:tcPr>
            <w:tcW w:w="8095" w:type="dxa"/>
          </w:tcPr>
          <w:p w14:paraId="00E3B58F" w14:textId="536160BF" w:rsidR="00586960" w:rsidRPr="00F3610E" w:rsidRDefault="00EE4CA3"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5</w:t>
            </w:r>
          </w:p>
        </w:tc>
      </w:tr>
      <w:tr w:rsidR="00586960" w:rsidRPr="00F3610E" w14:paraId="6B6C08C5"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5F580959" w14:textId="77777777" w:rsidR="00586960" w:rsidRPr="00F3610E" w:rsidRDefault="00586960" w:rsidP="00F3610E">
            <w:pPr>
              <w:jc w:val="both"/>
              <w:rPr>
                <w:rFonts w:cstheme="minorHAnsi"/>
              </w:rPr>
            </w:pPr>
            <w:r w:rsidRPr="00F3610E">
              <w:rPr>
                <w:rFonts w:cstheme="minorHAnsi"/>
              </w:rPr>
              <w:t>Professor</w:t>
            </w:r>
          </w:p>
        </w:tc>
        <w:tc>
          <w:tcPr>
            <w:tcW w:w="8095" w:type="dxa"/>
          </w:tcPr>
          <w:p w14:paraId="4F6B88CD" w14:textId="21DC5556" w:rsidR="00586960" w:rsidRPr="00F3610E" w:rsidRDefault="00712F70"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 xml:space="preserve">Prof. </w:t>
            </w:r>
            <w:r w:rsidR="00F67FEC" w:rsidRPr="00F3610E">
              <w:rPr>
                <w:rFonts w:cstheme="minorHAnsi"/>
              </w:rPr>
              <w:t>Nilesh Deshmukh</w:t>
            </w:r>
          </w:p>
        </w:tc>
      </w:tr>
      <w:tr w:rsidR="000E2F04" w:rsidRPr="00F3610E" w14:paraId="5B04CE8F" w14:textId="77777777" w:rsidTr="004C1769">
        <w:tc>
          <w:tcPr>
            <w:cnfStyle w:val="001000000000" w:firstRow="0" w:lastRow="0" w:firstColumn="1" w:lastColumn="0" w:oddVBand="0" w:evenVBand="0" w:oddHBand="0" w:evenHBand="0" w:firstRowFirstColumn="0" w:firstRowLastColumn="0" w:lastRowFirstColumn="0" w:lastRowLastColumn="0"/>
            <w:tcW w:w="1383" w:type="dxa"/>
            <w:shd w:val="clear" w:color="auto" w:fill="D9E2F3" w:themeFill="accent5" w:themeFillTint="33"/>
          </w:tcPr>
          <w:p w14:paraId="405A330F" w14:textId="38530A48" w:rsidR="000E2F04" w:rsidRPr="00F3610E" w:rsidRDefault="000E2F04" w:rsidP="00F3610E">
            <w:pPr>
              <w:jc w:val="both"/>
              <w:rPr>
                <w:rFonts w:cstheme="minorHAnsi"/>
              </w:rPr>
            </w:pPr>
            <w:r w:rsidRPr="00F3610E">
              <w:rPr>
                <w:rFonts w:cstheme="minorHAnsi"/>
              </w:rPr>
              <w:t>Due Date</w:t>
            </w:r>
          </w:p>
        </w:tc>
        <w:tc>
          <w:tcPr>
            <w:tcW w:w="8095" w:type="dxa"/>
          </w:tcPr>
          <w:p w14:paraId="5F65AF59" w14:textId="337BAD16" w:rsidR="000E2F04" w:rsidRPr="00F3610E" w:rsidRDefault="00F67FEC" w:rsidP="00F3610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610E">
              <w:rPr>
                <w:rFonts w:cstheme="minorHAnsi"/>
              </w:rPr>
              <w:t>Jan 18, 2024</w:t>
            </w:r>
          </w:p>
        </w:tc>
      </w:tr>
    </w:tbl>
    <w:p w14:paraId="1FBBB4A0" w14:textId="77777777" w:rsidR="00586960" w:rsidRPr="00F3610E" w:rsidRDefault="00586960" w:rsidP="00F3610E">
      <w:pPr>
        <w:jc w:val="both"/>
        <w:rPr>
          <w:rFonts w:asciiTheme="minorHAnsi" w:hAnsiTheme="minorHAnsi" w:cstheme="minorHAnsi"/>
          <w:lang w:eastAsia="en-US"/>
        </w:rPr>
      </w:pPr>
    </w:p>
    <w:p w14:paraId="011B209B" w14:textId="2D46FDB1" w:rsidR="00DF443C" w:rsidRPr="00F3610E" w:rsidRDefault="00F3610E" w:rsidP="00F3610E">
      <w:pPr>
        <w:jc w:val="both"/>
        <w:rPr>
          <w:rFonts w:asciiTheme="minorHAnsi" w:hAnsiTheme="minorHAnsi" w:cstheme="minorHAnsi"/>
          <w:kern w:val="32"/>
          <w:lang w:eastAsia="en-US"/>
        </w:rPr>
      </w:pPr>
      <w:r>
        <w:rPr>
          <w:rFonts w:asciiTheme="minorHAnsi" w:hAnsiTheme="minorHAnsi" w:cstheme="minorHAnsi"/>
          <w:kern w:val="32"/>
          <w:lang w:eastAsia="en-US"/>
        </w:rPr>
        <w:br w:type="page"/>
      </w:r>
    </w:p>
    <w:sdt>
      <w:sdtPr>
        <w:id w:val="472721488"/>
        <w:docPartObj>
          <w:docPartGallery w:val="Table of Contents"/>
          <w:docPartUnique/>
        </w:docPartObj>
      </w:sdtPr>
      <w:sdtEndPr>
        <w:rPr>
          <w:rFonts w:ascii="Times New Roman" w:eastAsia="Times New Roman" w:hAnsi="Times New Roman" w:cs="Times New Roman"/>
          <w:b/>
          <w:bCs/>
          <w:noProof/>
          <w:color w:val="auto"/>
          <w:sz w:val="24"/>
          <w:szCs w:val="24"/>
          <w:lang w:eastAsia="zh-CN"/>
        </w:rPr>
      </w:sdtEndPr>
      <w:sdtContent>
        <w:p w14:paraId="2F18DA05" w14:textId="39019DFC" w:rsidR="00280477" w:rsidRDefault="00280477">
          <w:pPr>
            <w:pStyle w:val="TOCHeading"/>
          </w:pPr>
          <w:r>
            <w:t>Table of Contents</w:t>
          </w:r>
        </w:p>
        <w:p w14:paraId="2442E0F3" w14:textId="1D9E846C" w:rsidR="00280477" w:rsidRDefault="00280477">
          <w:pPr>
            <w:pStyle w:val="TOC1"/>
            <w:rPr>
              <w:rFonts w:asciiTheme="minorHAnsi" w:eastAsiaTheme="minorEastAsia" w:hAnsiTheme="minorHAnsi" w:cstheme="minorBidi"/>
              <w:b w:val="0"/>
              <w:caps w:val="0"/>
              <w:noProof/>
              <w:kern w:val="2"/>
              <w:szCs w:val="22"/>
              <w:lang w:val="en-CA" w:eastAsia="en-CA"/>
              <w14:ligatures w14:val="standardContextual"/>
            </w:rPr>
          </w:pPr>
          <w:r>
            <w:fldChar w:fldCharType="begin"/>
          </w:r>
          <w:r>
            <w:instrText xml:space="preserve"> TOC \o "1-3" \h \z \u </w:instrText>
          </w:r>
          <w:r>
            <w:fldChar w:fldCharType="separate"/>
          </w:r>
          <w:hyperlink w:anchor="_Toc156513604" w:history="1">
            <w:r w:rsidRPr="0010201F">
              <w:rPr>
                <w:rStyle w:val="Hyperlink"/>
                <w:noProof/>
              </w:rPr>
              <w:t>Company Overview</w:t>
            </w:r>
            <w:r>
              <w:rPr>
                <w:noProof/>
                <w:webHidden/>
              </w:rPr>
              <w:tab/>
            </w:r>
            <w:r>
              <w:rPr>
                <w:noProof/>
                <w:webHidden/>
              </w:rPr>
              <w:fldChar w:fldCharType="begin"/>
            </w:r>
            <w:r>
              <w:rPr>
                <w:noProof/>
                <w:webHidden/>
              </w:rPr>
              <w:instrText xml:space="preserve"> PAGEREF _Toc156513604 \h </w:instrText>
            </w:r>
            <w:r>
              <w:rPr>
                <w:noProof/>
                <w:webHidden/>
              </w:rPr>
            </w:r>
            <w:r>
              <w:rPr>
                <w:noProof/>
                <w:webHidden/>
              </w:rPr>
              <w:fldChar w:fldCharType="separate"/>
            </w:r>
            <w:r w:rsidR="00E75F0D">
              <w:rPr>
                <w:noProof/>
                <w:webHidden/>
              </w:rPr>
              <w:t>3</w:t>
            </w:r>
            <w:r>
              <w:rPr>
                <w:noProof/>
                <w:webHidden/>
              </w:rPr>
              <w:fldChar w:fldCharType="end"/>
            </w:r>
          </w:hyperlink>
        </w:p>
        <w:p w14:paraId="34BC821A" w14:textId="3F95AFA1"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05" w:history="1">
            <w:r w:rsidRPr="0010201F">
              <w:rPr>
                <w:rStyle w:val="Hyperlink"/>
                <w:noProof/>
              </w:rPr>
              <w:t>Financial Status</w:t>
            </w:r>
            <w:r>
              <w:rPr>
                <w:noProof/>
                <w:webHidden/>
              </w:rPr>
              <w:tab/>
            </w:r>
            <w:r>
              <w:rPr>
                <w:noProof/>
                <w:webHidden/>
              </w:rPr>
              <w:fldChar w:fldCharType="begin"/>
            </w:r>
            <w:r>
              <w:rPr>
                <w:noProof/>
                <w:webHidden/>
              </w:rPr>
              <w:instrText xml:space="preserve"> PAGEREF _Toc156513605 \h </w:instrText>
            </w:r>
            <w:r>
              <w:rPr>
                <w:noProof/>
                <w:webHidden/>
              </w:rPr>
            </w:r>
            <w:r>
              <w:rPr>
                <w:noProof/>
                <w:webHidden/>
              </w:rPr>
              <w:fldChar w:fldCharType="separate"/>
            </w:r>
            <w:r w:rsidR="00E75F0D">
              <w:rPr>
                <w:noProof/>
                <w:webHidden/>
              </w:rPr>
              <w:t>3</w:t>
            </w:r>
            <w:r>
              <w:rPr>
                <w:noProof/>
                <w:webHidden/>
              </w:rPr>
              <w:fldChar w:fldCharType="end"/>
            </w:r>
          </w:hyperlink>
        </w:p>
        <w:p w14:paraId="3ED7DF49" w14:textId="741B8429" w:rsidR="00280477" w:rsidRDefault="00280477">
          <w:pPr>
            <w:pStyle w:val="TOC3"/>
            <w:tabs>
              <w:tab w:val="right" w:leader="dot" w:pos="10064"/>
            </w:tabs>
            <w:rPr>
              <w:rFonts w:asciiTheme="minorHAnsi" w:eastAsiaTheme="minorEastAsia" w:hAnsiTheme="minorHAnsi" w:cstheme="minorBidi"/>
              <w:noProof/>
              <w:kern w:val="2"/>
              <w:sz w:val="22"/>
              <w:szCs w:val="22"/>
              <w:lang w:val="en-CA" w:eastAsia="en-CA"/>
              <w14:ligatures w14:val="standardContextual"/>
            </w:rPr>
          </w:pPr>
          <w:hyperlink w:anchor="_Toc156513606" w:history="1">
            <w:r w:rsidRPr="0010201F">
              <w:rPr>
                <w:rStyle w:val="Hyperlink"/>
                <w:noProof/>
              </w:rPr>
              <w:t>Wireless</w:t>
            </w:r>
            <w:r>
              <w:rPr>
                <w:noProof/>
                <w:webHidden/>
              </w:rPr>
              <w:tab/>
            </w:r>
            <w:r>
              <w:rPr>
                <w:noProof/>
                <w:webHidden/>
              </w:rPr>
              <w:fldChar w:fldCharType="begin"/>
            </w:r>
            <w:r>
              <w:rPr>
                <w:noProof/>
                <w:webHidden/>
              </w:rPr>
              <w:instrText xml:space="preserve"> PAGEREF _Toc156513606 \h </w:instrText>
            </w:r>
            <w:r>
              <w:rPr>
                <w:noProof/>
                <w:webHidden/>
              </w:rPr>
            </w:r>
            <w:r>
              <w:rPr>
                <w:noProof/>
                <w:webHidden/>
              </w:rPr>
              <w:fldChar w:fldCharType="separate"/>
            </w:r>
            <w:r w:rsidR="00E75F0D">
              <w:rPr>
                <w:noProof/>
                <w:webHidden/>
              </w:rPr>
              <w:t>3</w:t>
            </w:r>
            <w:r>
              <w:rPr>
                <w:noProof/>
                <w:webHidden/>
              </w:rPr>
              <w:fldChar w:fldCharType="end"/>
            </w:r>
          </w:hyperlink>
        </w:p>
        <w:p w14:paraId="7A9DC410" w14:textId="3B784986" w:rsidR="00280477" w:rsidRDefault="00280477">
          <w:pPr>
            <w:pStyle w:val="TOC3"/>
            <w:tabs>
              <w:tab w:val="right" w:leader="dot" w:pos="10064"/>
            </w:tabs>
            <w:rPr>
              <w:rFonts w:asciiTheme="minorHAnsi" w:eastAsiaTheme="minorEastAsia" w:hAnsiTheme="minorHAnsi" w:cstheme="minorBidi"/>
              <w:noProof/>
              <w:kern w:val="2"/>
              <w:sz w:val="22"/>
              <w:szCs w:val="22"/>
              <w:lang w:val="en-CA" w:eastAsia="en-CA"/>
              <w14:ligatures w14:val="standardContextual"/>
            </w:rPr>
          </w:pPr>
          <w:hyperlink w:anchor="_Toc156513607" w:history="1">
            <w:r w:rsidRPr="0010201F">
              <w:rPr>
                <w:rStyle w:val="Hyperlink"/>
                <w:noProof/>
              </w:rPr>
              <w:t>Cable</w:t>
            </w:r>
            <w:r>
              <w:rPr>
                <w:noProof/>
                <w:webHidden/>
              </w:rPr>
              <w:tab/>
            </w:r>
            <w:r>
              <w:rPr>
                <w:noProof/>
                <w:webHidden/>
              </w:rPr>
              <w:fldChar w:fldCharType="begin"/>
            </w:r>
            <w:r>
              <w:rPr>
                <w:noProof/>
                <w:webHidden/>
              </w:rPr>
              <w:instrText xml:space="preserve"> PAGEREF _Toc156513607 \h </w:instrText>
            </w:r>
            <w:r>
              <w:rPr>
                <w:noProof/>
                <w:webHidden/>
              </w:rPr>
            </w:r>
            <w:r>
              <w:rPr>
                <w:noProof/>
                <w:webHidden/>
              </w:rPr>
              <w:fldChar w:fldCharType="separate"/>
            </w:r>
            <w:r w:rsidR="00E75F0D">
              <w:rPr>
                <w:noProof/>
                <w:webHidden/>
              </w:rPr>
              <w:t>4</w:t>
            </w:r>
            <w:r>
              <w:rPr>
                <w:noProof/>
                <w:webHidden/>
              </w:rPr>
              <w:fldChar w:fldCharType="end"/>
            </w:r>
          </w:hyperlink>
        </w:p>
        <w:p w14:paraId="1177A422" w14:textId="4EB63304" w:rsidR="00280477" w:rsidRDefault="00280477">
          <w:pPr>
            <w:pStyle w:val="TOC3"/>
            <w:tabs>
              <w:tab w:val="right" w:leader="dot" w:pos="10064"/>
            </w:tabs>
            <w:rPr>
              <w:rFonts w:asciiTheme="minorHAnsi" w:eastAsiaTheme="minorEastAsia" w:hAnsiTheme="minorHAnsi" w:cstheme="minorBidi"/>
              <w:noProof/>
              <w:kern w:val="2"/>
              <w:sz w:val="22"/>
              <w:szCs w:val="22"/>
              <w:lang w:val="en-CA" w:eastAsia="en-CA"/>
              <w14:ligatures w14:val="standardContextual"/>
            </w:rPr>
          </w:pPr>
          <w:hyperlink w:anchor="_Toc156513608" w:history="1">
            <w:r w:rsidRPr="0010201F">
              <w:rPr>
                <w:rStyle w:val="Hyperlink"/>
                <w:noProof/>
              </w:rPr>
              <w:t>Media</w:t>
            </w:r>
            <w:r>
              <w:rPr>
                <w:noProof/>
                <w:webHidden/>
              </w:rPr>
              <w:tab/>
            </w:r>
            <w:r>
              <w:rPr>
                <w:noProof/>
                <w:webHidden/>
              </w:rPr>
              <w:fldChar w:fldCharType="begin"/>
            </w:r>
            <w:r>
              <w:rPr>
                <w:noProof/>
                <w:webHidden/>
              </w:rPr>
              <w:instrText xml:space="preserve"> PAGEREF _Toc156513608 \h </w:instrText>
            </w:r>
            <w:r>
              <w:rPr>
                <w:noProof/>
                <w:webHidden/>
              </w:rPr>
            </w:r>
            <w:r>
              <w:rPr>
                <w:noProof/>
                <w:webHidden/>
              </w:rPr>
              <w:fldChar w:fldCharType="separate"/>
            </w:r>
            <w:r w:rsidR="00E75F0D">
              <w:rPr>
                <w:noProof/>
                <w:webHidden/>
              </w:rPr>
              <w:t>5</w:t>
            </w:r>
            <w:r>
              <w:rPr>
                <w:noProof/>
                <w:webHidden/>
              </w:rPr>
              <w:fldChar w:fldCharType="end"/>
            </w:r>
          </w:hyperlink>
        </w:p>
        <w:p w14:paraId="35E06BD1" w14:textId="4BA24257"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09" w:history="1">
            <w:r w:rsidRPr="0010201F">
              <w:rPr>
                <w:rStyle w:val="Hyperlink"/>
                <w:noProof/>
              </w:rPr>
              <w:t>Revenue Analysis</w:t>
            </w:r>
            <w:r>
              <w:rPr>
                <w:noProof/>
                <w:webHidden/>
              </w:rPr>
              <w:tab/>
            </w:r>
            <w:r>
              <w:rPr>
                <w:noProof/>
                <w:webHidden/>
              </w:rPr>
              <w:fldChar w:fldCharType="begin"/>
            </w:r>
            <w:r>
              <w:rPr>
                <w:noProof/>
                <w:webHidden/>
              </w:rPr>
              <w:instrText xml:space="preserve"> PAGEREF _Toc156513609 \h </w:instrText>
            </w:r>
            <w:r>
              <w:rPr>
                <w:noProof/>
                <w:webHidden/>
              </w:rPr>
            </w:r>
            <w:r>
              <w:rPr>
                <w:noProof/>
                <w:webHidden/>
              </w:rPr>
              <w:fldChar w:fldCharType="separate"/>
            </w:r>
            <w:r w:rsidR="00E75F0D">
              <w:rPr>
                <w:noProof/>
                <w:webHidden/>
              </w:rPr>
              <w:t>6</w:t>
            </w:r>
            <w:r>
              <w:rPr>
                <w:noProof/>
                <w:webHidden/>
              </w:rPr>
              <w:fldChar w:fldCharType="end"/>
            </w:r>
          </w:hyperlink>
        </w:p>
        <w:p w14:paraId="7D9504FE" w14:textId="375144D6"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0" w:history="1">
            <w:r w:rsidRPr="0010201F">
              <w:rPr>
                <w:rStyle w:val="Hyperlink"/>
                <w:noProof/>
              </w:rPr>
              <w:t>Market Share</w:t>
            </w:r>
            <w:r>
              <w:rPr>
                <w:noProof/>
                <w:webHidden/>
              </w:rPr>
              <w:tab/>
            </w:r>
            <w:r>
              <w:rPr>
                <w:noProof/>
                <w:webHidden/>
              </w:rPr>
              <w:fldChar w:fldCharType="begin"/>
            </w:r>
            <w:r>
              <w:rPr>
                <w:noProof/>
                <w:webHidden/>
              </w:rPr>
              <w:instrText xml:space="preserve"> PAGEREF _Toc156513610 \h </w:instrText>
            </w:r>
            <w:r>
              <w:rPr>
                <w:noProof/>
                <w:webHidden/>
              </w:rPr>
            </w:r>
            <w:r>
              <w:rPr>
                <w:noProof/>
                <w:webHidden/>
              </w:rPr>
              <w:fldChar w:fldCharType="separate"/>
            </w:r>
            <w:r w:rsidR="00E75F0D">
              <w:rPr>
                <w:noProof/>
                <w:webHidden/>
              </w:rPr>
              <w:t>6</w:t>
            </w:r>
            <w:r>
              <w:rPr>
                <w:noProof/>
                <w:webHidden/>
              </w:rPr>
              <w:fldChar w:fldCharType="end"/>
            </w:r>
          </w:hyperlink>
        </w:p>
        <w:p w14:paraId="58ED7CD5" w14:textId="4D4AE078"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1" w:history="1">
            <w:r w:rsidRPr="0010201F">
              <w:rPr>
                <w:rStyle w:val="Hyperlink"/>
                <w:noProof/>
              </w:rPr>
              <w:t>Executive Team</w:t>
            </w:r>
            <w:r>
              <w:rPr>
                <w:noProof/>
                <w:webHidden/>
              </w:rPr>
              <w:tab/>
            </w:r>
            <w:r>
              <w:rPr>
                <w:noProof/>
                <w:webHidden/>
              </w:rPr>
              <w:fldChar w:fldCharType="begin"/>
            </w:r>
            <w:r>
              <w:rPr>
                <w:noProof/>
                <w:webHidden/>
              </w:rPr>
              <w:instrText xml:space="preserve"> PAGEREF _Toc156513611 \h </w:instrText>
            </w:r>
            <w:r>
              <w:rPr>
                <w:noProof/>
                <w:webHidden/>
              </w:rPr>
            </w:r>
            <w:r>
              <w:rPr>
                <w:noProof/>
                <w:webHidden/>
              </w:rPr>
              <w:fldChar w:fldCharType="separate"/>
            </w:r>
            <w:r w:rsidR="00E75F0D">
              <w:rPr>
                <w:noProof/>
                <w:webHidden/>
              </w:rPr>
              <w:t>7</w:t>
            </w:r>
            <w:r>
              <w:rPr>
                <w:noProof/>
                <w:webHidden/>
              </w:rPr>
              <w:fldChar w:fldCharType="end"/>
            </w:r>
          </w:hyperlink>
        </w:p>
        <w:p w14:paraId="29DADB43" w14:textId="1E106C68"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2" w:history="1">
            <w:r w:rsidRPr="0010201F">
              <w:rPr>
                <w:rStyle w:val="Hyperlink"/>
                <w:noProof/>
              </w:rPr>
              <w:t>Organizational Structure</w:t>
            </w:r>
            <w:r>
              <w:rPr>
                <w:noProof/>
                <w:webHidden/>
              </w:rPr>
              <w:tab/>
            </w:r>
            <w:r>
              <w:rPr>
                <w:noProof/>
                <w:webHidden/>
              </w:rPr>
              <w:fldChar w:fldCharType="begin"/>
            </w:r>
            <w:r>
              <w:rPr>
                <w:noProof/>
                <w:webHidden/>
              </w:rPr>
              <w:instrText xml:space="preserve"> PAGEREF _Toc156513612 \h </w:instrText>
            </w:r>
            <w:r>
              <w:rPr>
                <w:noProof/>
                <w:webHidden/>
              </w:rPr>
            </w:r>
            <w:r>
              <w:rPr>
                <w:noProof/>
                <w:webHidden/>
              </w:rPr>
              <w:fldChar w:fldCharType="separate"/>
            </w:r>
            <w:r w:rsidR="00E75F0D">
              <w:rPr>
                <w:noProof/>
                <w:webHidden/>
              </w:rPr>
              <w:t>11</w:t>
            </w:r>
            <w:r>
              <w:rPr>
                <w:noProof/>
                <w:webHidden/>
              </w:rPr>
              <w:fldChar w:fldCharType="end"/>
            </w:r>
          </w:hyperlink>
        </w:p>
        <w:p w14:paraId="4C1A51AF" w14:textId="784F4A10"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3" w:history="1">
            <w:r w:rsidRPr="0010201F">
              <w:rPr>
                <w:rStyle w:val="Hyperlink"/>
                <w:noProof/>
              </w:rPr>
              <w:t>Mission Statement</w:t>
            </w:r>
            <w:r>
              <w:rPr>
                <w:noProof/>
                <w:webHidden/>
              </w:rPr>
              <w:tab/>
            </w:r>
            <w:r>
              <w:rPr>
                <w:noProof/>
                <w:webHidden/>
              </w:rPr>
              <w:fldChar w:fldCharType="begin"/>
            </w:r>
            <w:r>
              <w:rPr>
                <w:noProof/>
                <w:webHidden/>
              </w:rPr>
              <w:instrText xml:space="preserve"> PAGEREF _Toc156513613 \h </w:instrText>
            </w:r>
            <w:r>
              <w:rPr>
                <w:noProof/>
                <w:webHidden/>
              </w:rPr>
            </w:r>
            <w:r>
              <w:rPr>
                <w:noProof/>
                <w:webHidden/>
              </w:rPr>
              <w:fldChar w:fldCharType="separate"/>
            </w:r>
            <w:r w:rsidR="00E75F0D">
              <w:rPr>
                <w:noProof/>
                <w:webHidden/>
              </w:rPr>
              <w:t>11</w:t>
            </w:r>
            <w:r>
              <w:rPr>
                <w:noProof/>
                <w:webHidden/>
              </w:rPr>
              <w:fldChar w:fldCharType="end"/>
            </w:r>
          </w:hyperlink>
        </w:p>
        <w:p w14:paraId="28BC9731" w14:textId="701C82A5"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4" w:history="1">
            <w:r w:rsidRPr="0010201F">
              <w:rPr>
                <w:rStyle w:val="Hyperlink"/>
                <w:noProof/>
              </w:rPr>
              <w:t>Vision Statement</w:t>
            </w:r>
            <w:r>
              <w:rPr>
                <w:noProof/>
                <w:webHidden/>
              </w:rPr>
              <w:tab/>
            </w:r>
            <w:r>
              <w:rPr>
                <w:noProof/>
                <w:webHidden/>
              </w:rPr>
              <w:fldChar w:fldCharType="begin"/>
            </w:r>
            <w:r>
              <w:rPr>
                <w:noProof/>
                <w:webHidden/>
              </w:rPr>
              <w:instrText xml:space="preserve"> PAGEREF _Toc156513614 \h </w:instrText>
            </w:r>
            <w:r>
              <w:rPr>
                <w:noProof/>
                <w:webHidden/>
              </w:rPr>
            </w:r>
            <w:r>
              <w:rPr>
                <w:noProof/>
                <w:webHidden/>
              </w:rPr>
              <w:fldChar w:fldCharType="separate"/>
            </w:r>
            <w:r w:rsidR="00E75F0D">
              <w:rPr>
                <w:noProof/>
                <w:webHidden/>
              </w:rPr>
              <w:t>11</w:t>
            </w:r>
            <w:r>
              <w:rPr>
                <w:noProof/>
                <w:webHidden/>
              </w:rPr>
              <w:fldChar w:fldCharType="end"/>
            </w:r>
          </w:hyperlink>
        </w:p>
        <w:p w14:paraId="66010CDD" w14:textId="1E6947AD" w:rsidR="00280477" w:rsidRDefault="00280477">
          <w:pPr>
            <w:pStyle w:val="TOC1"/>
            <w:rPr>
              <w:rFonts w:asciiTheme="minorHAnsi" w:eastAsiaTheme="minorEastAsia" w:hAnsiTheme="minorHAnsi" w:cstheme="minorBidi"/>
              <w:b w:val="0"/>
              <w:caps w:val="0"/>
              <w:noProof/>
              <w:kern w:val="2"/>
              <w:szCs w:val="22"/>
              <w:lang w:val="en-CA" w:eastAsia="en-CA"/>
              <w14:ligatures w14:val="standardContextual"/>
            </w:rPr>
          </w:pPr>
          <w:hyperlink w:anchor="_Toc156513615" w:history="1">
            <w:r w:rsidRPr="0010201F">
              <w:rPr>
                <w:rStyle w:val="Hyperlink"/>
                <w:noProof/>
              </w:rPr>
              <w:t>Competitive Analysis</w:t>
            </w:r>
            <w:r>
              <w:rPr>
                <w:noProof/>
                <w:webHidden/>
              </w:rPr>
              <w:tab/>
            </w:r>
            <w:r>
              <w:rPr>
                <w:noProof/>
                <w:webHidden/>
              </w:rPr>
              <w:fldChar w:fldCharType="begin"/>
            </w:r>
            <w:r>
              <w:rPr>
                <w:noProof/>
                <w:webHidden/>
              </w:rPr>
              <w:instrText xml:space="preserve"> PAGEREF _Toc156513615 \h </w:instrText>
            </w:r>
            <w:r>
              <w:rPr>
                <w:noProof/>
                <w:webHidden/>
              </w:rPr>
            </w:r>
            <w:r>
              <w:rPr>
                <w:noProof/>
                <w:webHidden/>
              </w:rPr>
              <w:fldChar w:fldCharType="separate"/>
            </w:r>
            <w:r w:rsidR="00E75F0D">
              <w:rPr>
                <w:noProof/>
                <w:webHidden/>
              </w:rPr>
              <w:t>13</w:t>
            </w:r>
            <w:r>
              <w:rPr>
                <w:noProof/>
                <w:webHidden/>
              </w:rPr>
              <w:fldChar w:fldCharType="end"/>
            </w:r>
          </w:hyperlink>
        </w:p>
        <w:p w14:paraId="515760DC" w14:textId="486DAFE2"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6" w:history="1">
            <w:r w:rsidRPr="0010201F">
              <w:rPr>
                <w:rStyle w:val="Hyperlink"/>
                <w:noProof/>
              </w:rPr>
              <w:t>SWOT Analysis</w:t>
            </w:r>
            <w:r>
              <w:rPr>
                <w:noProof/>
                <w:webHidden/>
              </w:rPr>
              <w:tab/>
            </w:r>
            <w:r>
              <w:rPr>
                <w:noProof/>
                <w:webHidden/>
              </w:rPr>
              <w:fldChar w:fldCharType="begin"/>
            </w:r>
            <w:r>
              <w:rPr>
                <w:noProof/>
                <w:webHidden/>
              </w:rPr>
              <w:instrText xml:space="preserve"> PAGEREF _Toc156513616 \h </w:instrText>
            </w:r>
            <w:r>
              <w:rPr>
                <w:noProof/>
                <w:webHidden/>
              </w:rPr>
            </w:r>
            <w:r>
              <w:rPr>
                <w:noProof/>
                <w:webHidden/>
              </w:rPr>
              <w:fldChar w:fldCharType="separate"/>
            </w:r>
            <w:r w:rsidR="00E75F0D">
              <w:rPr>
                <w:noProof/>
                <w:webHidden/>
              </w:rPr>
              <w:t>13</w:t>
            </w:r>
            <w:r>
              <w:rPr>
                <w:noProof/>
                <w:webHidden/>
              </w:rPr>
              <w:fldChar w:fldCharType="end"/>
            </w:r>
          </w:hyperlink>
        </w:p>
        <w:p w14:paraId="202BCB50" w14:textId="532936C8"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7" w:history="1">
            <w:r w:rsidRPr="0010201F">
              <w:rPr>
                <w:rStyle w:val="Hyperlink"/>
                <w:noProof/>
              </w:rPr>
              <w:t>PESTEL Analysis</w:t>
            </w:r>
            <w:r>
              <w:rPr>
                <w:noProof/>
                <w:webHidden/>
              </w:rPr>
              <w:tab/>
            </w:r>
            <w:r>
              <w:rPr>
                <w:noProof/>
                <w:webHidden/>
              </w:rPr>
              <w:fldChar w:fldCharType="begin"/>
            </w:r>
            <w:r>
              <w:rPr>
                <w:noProof/>
                <w:webHidden/>
              </w:rPr>
              <w:instrText xml:space="preserve"> PAGEREF _Toc156513617 \h </w:instrText>
            </w:r>
            <w:r>
              <w:rPr>
                <w:noProof/>
                <w:webHidden/>
              </w:rPr>
            </w:r>
            <w:r>
              <w:rPr>
                <w:noProof/>
                <w:webHidden/>
              </w:rPr>
              <w:fldChar w:fldCharType="separate"/>
            </w:r>
            <w:r w:rsidR="00E75F0D">
              <w:rPr>
                <w:noProof/>
                <w:webHidden/>
              </w:rPr>
              <w:t>14</w:t>
            </w:r>
            <w:r>
              <w:rPr>
                <w:noProof/>
                <w:webHidden/>
              </w:rPr>
              <w:fldChar w:fldCharType="end"/>
            </w:r>
          </w:hyperlink>
        </w:p>
        <w:p w14:paraId="4B238B69" w14:textId="5A918196" w:rsidR="00280477" w:rsidRDefault="00280477">
          <w:pPr>
            <w:pStyle w:val="TOC2"/>
            <w:rPr>
              <w:rFonts w:asciiTheme="minorHAnsi" w:eastAsiaTheme="minorEastAsia" w:hAnsiTheme="minorHAnsi" w:cstheme="minorBidi"/>
              <w:smallCaps w:val="0"/>
              <w:noProof/>
              <w:kern w:val="2"/>
              <w:szCs w:val="22"/>
              <w:lang w:val="en-CA" w:eastAsia="en-CA"/>
              <w14:ligatures w14:val="standardContextual"/>
            </w:rPr>
          </w:pPr>
          <w:hyperlink w:anchor="_Toc156513618" w:history="1">
            <w:r w:rsidRPr="0010201F">
              <w:rPr>
                <w:rStyle w:val="Hyperlink"/>
                <w:noProof/>
              </w:rPr>
              <w:t>Balanced Scorecard</w:t>
            </w:r>
            <w:r>
              <w:rPr>
                <w:noProof/>
                <w:webHidden/>
              </w:rPr>
              <w:tab/>
            </w:r>
            <w:r>
              <w:rPr>
                <w:noProof/>
                <w:webHidden/>
              </w:rPr>
              <w:fldChar w:fldCharType="begin"/>
            </w:r>
            <w:r>
              <w:rPr>
                <w:noProof/>
                <w:webHidden/>
              </w:rPr>
              <w:instrText xml:space="preserve"> PAGEREF _Toc156513618 \h </w:instrText>
            </w:r>
            <w:r>
              <w:rPr>
                <w:noProof/>
                <w:webHidden/>
              </w:rPr>
            </w:r>
            <w:r>
              <w:rPr>
                <w:noProof/>
                <w:webHidden/>
              </w:rPr>
              <w:fldChar w:fldCharType="separate"/>
            </w:r>
            <w:r w:rsidR="00E75F0D">
              <w:rPr>
                <w:noProof/>
                <w:webHidden/>
              </w:rPr>
              <w:t>18</w:t>
            </w:r>
            <w:r>
              <w:rPr>
                <w:noProof/>
                <w:webHidden/>
              </w:rPr>
              <w:fldChar w:fldCharType="end"/>
            </w:r>
          </w:hyperlink>
        </w:p>
        <w:p w14:paraId="2DA822B2" w14:textId="003AF504" w:rsidR="00280477" w:rsidRDefault="00280477">
          <w:pPr>
            <w:pStyle w:val="TOC1"/>
            <w:rPr>
              <w:rFonts w:asciiTheme="minorHAnsi" w:eastAsiaTheme="minorEastAsia" w:hAnsiTheme="minorHAnsi" w:cstheme="minorBidi"/>
              <w:b w:val="0"/>
              <w:caps w:val="0"/>
              <w:noProof/>
              <w:kern w:val="2"/>
              <w:szCs w:val="22"/>
              <w:lang w:val="en-CA" w:eastAsia="en-CA"/>
              <w14:ligatures w14:val="standardContextual"/>
            </w:rPr>
          </w:pPr>
          <w:hyperlink w:anchor="_Toc156513619" w:history="1">
            <w:r w:rsidRPr="0010201F">
              <w:rPr>
                <w:rStyle w:val="Hyperlink"/>
                <w:noProof/>
              </w:rPr>
              <w:t>RACI Matrix</w:t>
            </w:r>
            <w:r>
              <w:rPr>
                <w:noProof/>
                <w:webHidden/>
              </w:rPr>
              <w:tab/>
            </w:r>
            <w:r>
              <w:rPr>
                <w:noProof/>
                <w:webHidden/>
              </w:rPr>
              <w:fldChar w:fldCharType="begin"/>
            </w:r>
            <w:r>
              <w:rPr>
                <w:noProof/>
                <w:webHidden/>
              </w:rPr>
              <w:instrText xml:space="preserve"> PAGEREF _Toc156513619 \h </w:instrText>
            </w:r>
            <w:r>
              <w:rPr>
                <w:noProof/>
                <w:webHidden/>
              </w:rPr>
            </w:r>
            <w:r>
              <w:rPr>
                <w:noProof/>
                <w:webHidden/>
              </w:rPr>
              <w:fldChar w:fldCharType="separate"/>
            </w:r>
            <w:r w:rsidR="00E75F0D">
              <w:rPr>
                <w:noProof/>
                <w:webHidden/>
              </w:rPr>
              <w:t>19</w:t>
            </w:r>
            <w:r>
              <w:rPr>
                <w:noProof/>
                <w:webHidden/>
              </w:rPr>
              <w:fldChar w:fldCharType="end"/>
            </w:r>
          </w:hyperlink>
        </w:p>
        <w:p w14:paraId="2647E18E" w14:textId="6855F6AF" w:rsidR="00280477" w:rsidRDefault="00280477">
          <w:pPr>
            <w:pStyle w:val="TOC1"/>
            <w:rPr>
              <w:rFonts w:asciiTheme="minorHAnsi" w:eastAsiaTheme="minorEastAsia" w:hAnsiTheme="minorHAnsi" w:cstheme="minorBidi"/>
              <w:b w:val="0"/>
              <w:caps w:val="0"/>
              <w:noProof/>
              <w:kern w:val="2"/>
              <w:szCs w:val="22"/>
              <w:lang w:val="en-CA" w:eastAsia="en-CA"/>
              <w14:ligatures w14:val="standardContextual"/>
            </w:rPr>
          </w:pPr>
          <w:hyperlink w:anchor="_Toc156513620" w:history="1">
            <w:r w:rsidRPr="0010201F">
              <w:rPr>
                <w:rStyle w:val="Hyperlink"/>
                <w:noProof/>
              </w:rPr>
              <w:t>References</w:t>
            </w:r>
            <w:r>
              <w:rPr>
                <w:noProof/>
                <w:webHidden/>
              </w:rPr>
              <w:tab/>
            </w:r>
            <w:r>
              <w:rPr>
                <w:noProof/>
                <w:webHidden/>
              </w:rPr>
              <w:fldChar w:fldCharType="begin"/>
            </w:r>
            <w:r>
              <w:rPr>
                <w:noProof/>
                <w:webHidden/>
              </w:rPr>
              <w:instrText xml:space="preserve"> PAGEREF _Toc156513620 \h </w:instrText>
            </w:r>
            <w:r>
              <w:rPr>
                <w:noProof/>
                <w:webHidden/>
              </w:rPr>
            </w:r>
            <w:r>
              <w:rPr>
                <w:noProof/>
                <w:webHidden/>
              </w:rPr>
              <w:fldChar w:fldCharType="separate"/>
            </w:r>
            <w:r w:rsidR="00E75F0D">
              <w:rPr>
                <w:noProof/>
                <w:webHidden/>
              </w:rPr>
              <w:t>20</w:t>
            </w:r>
            <w:r>
              <w:rPr>
                <w:noProof/>
                <w:webHidden/>
              </w:rPr>
              <w:fldChar w:fldCharType="end"/>
            </w:r>
          </w:hyperlink>
        </w:p>
        <w:p w14:paraId="6770B639" w14:textId="713FD5FF" w:rsidR="00280477" w:rsidRDefault="00280477">
          <w:r>
            <w:rPr>
              <w:b/>
              <w:bCs/>
              <w:noProof/>
            </w:rPr>
            <w:fldChar w:fldCharType="end"/>
          </w:r>
        </w:p>
      </w:sdtContent>
    </w:sdt>
    <w:p w14:paraId="332DD2DD" w14:textId="4E9CB565" w:rsidR="00DF443C" w:rsidRPr="00F3610E" w:rsidRDefault="00DF443C" w:rsidP="00F3610E">
      <w:pPr>
        <w:jc w:val="both"/>
        <w:rPr>
          <w:rFonts w:asciiTheme="minorHAnsi" w:hAnsiTheme="minorHAnsi" w:cstheme="minorHAnsi"/>
        </w:rPr>
      </w:pPr>
    </w:p>
    <w:p w14:paraId="0F9AF4BE" w14:textId="77777777" w:rsidR="00DF443C" w:rsidRPr="00F3610E" w:rsidRDefault="00DF443C" w:rsidP="00F3610E">
      <w:pPr>
        <w:jc w:val="both"/>
        <w:rPr>
          <w:rFonts w:asciiTheme="minorHAnsi" w:hAnsiTheme="minorHAnsi" w:cstheme="minorHAnsi"/>
          <w:kern w:val="32"/>
          <w:lang w:eastAsia="en-US"/>
        </w:rPr>
      </w:pPr>
    </w:p>
    <w:p w14:paraId="3D61FB58" w14:textId="77777777" w:rsidR="00DF443C" w:rsidRPr="00F3610E" w:rsidRDefault="00DF443C" w:rsidP="00F3610E">
      <w:pPr>
        <w:jc w:val="both"/>
        <w:rPr>
          <w:rFonts w:asciiTheme="minorHAnsi" w:hAnsiTheme="minorHAnsi" w:cstheme="minorHAnsi"/>
          <w:kern w:val="32"/>
          <w:lang w:eastAsia="en-US"/>
        </w:rPr>
      </w:pPr>
    </w:p>
    <w:p w14:paraId="1EC5584E" w14:textId="77777777" w:rsidR="00DF443C" w:rsidRPr="00F3610E" w:rsidRDefault="00DF443C" w:rsidP="00F3610E">
      <w:pPr>
        <w:jc w:val="both"/>
        <w:rPr>
          <w:rFonts w:asciiTheme="minorHAnsi" w:hAnsiTheme="minorHAnsi" w:cstheme="minorHAnsi"/>
          <w:kern w:val="32"/>
          <w:lang w:eastAsia="en-US"/>
        </w:rPr>
      </w:pPr>
    </w:p>
    <w:p w14:paraId="17616CAE" w14:textId="77777777" w:rsidR="00DF443C" w:rsidRPr="00F3610E" w:rsidRDefault="00DF443C" w:rsidP="00F3610E">
      <w:pPr>
        <w:jc w:val="both"/>
        <w:rPr>
          <w:rFonts w:asciiTheme="minorHAnsi" w:hAnsiTheme="minorHAnsi" w:cstheme="minorHAnsi"/>
          <w:kern w:val="32"/>
          <w:lang w:eastAsia="en-US"/>
        </w:rPr>
      </w:pPr>
    </w:p>
    <w:p w14:paraId="1A52F824" w14:textId="77777777" w:rsidR="00DF443C" w:rsidRPr="00F3610E" w:rsidRDefault="00DF443C" w:rsidP="00F3610E">
      <w:pPr>
        <w:jc w:val="both"/>
        <w:rPr>
          <w:rFonts w:asciiTheme="minorHAnsi" w:hAnsiTheme="minorHAnsi" w:cstheme="minorHAnsi"/>
          <w:kern w:val="32"/>
          <w:lang w:eastAsia="en-US"/>
        </w:rPr>
      </w:pPr>
    </w:p>
    <w:p w14:paraId="15DA79BE" w14:textId="77777777" w:rsidR="00DF443C" w:rsidRPr="00F3610E" w:rsidRDefault="00DF443C" w:rsidP="00F3610E">
      <w:pPr>
        <w:jc w:val="both"/>
        <w:rPr>
          <w:rFonts w:asciiTheme="minorHAnsi" w:hAnsiTheme="minorHAnsi" w:cstheme="minorHAnsi"/>
          <w:kern w:val="32"/>
          <w:lang w:eastAsia="en-US"/>
        </w:rPr>
      </w:pPr>
    </w:p>
    <w:p w14:paraId="51107672" w14:textId="77777777" w:rsidR="00DF443C" w:rsidRPr="00F3610E" w:rsidRDefault="00DF443C" w:rsidP="00F3610E">
      <w:pPr>
        <w:jc w:val="both"/>
        <w:rPr>
          <w:rFonts w:asciiTheme="minorHAnsi" w:hAnsiTheme="minorHAnsi" w:cstheme="minorHAnsi"/>
          <w:kern w:val="32"/>
          <w:lang w:eastAsia="en-US"/>
        </w:rPr>
      </w:pPr>
    </w:p>
    <w:p w14:paraId="3FD0ED63" w14:textId="77777777" w:rsidR="00DF443C" w:rsidRPr="00F3610E" w:rsidRDefault="00DF443C" w:rsidP="00F3610E">
      <w:pPr>
        <w:jc w:val="both"/>
        <w:rPr>
          <w:rFonts w:asciiTheme="minorHAnsi" w:hAnsiTheme="minorHAnsi" w:cstheme="minorHAnsi"/>
          <w:kern w:val="32"/>
          <w:lang w:eastAsia="en-US"/>
        </w:rPr>
      </w:pPr>
    </w:p>
    <w:p w14:paraId="3B31EFC9" w14:textId="77777777" w:rsidR="00DF443C" w:rsidRPr="00F3610E" w:rsidRDefault="00DF443C" w:rsidP="00F3610E">
      <w:pPr>
        <w:jc w:val="both"/>
        <w:rPr>
          <w:rFonts w:asciiTheme="minorHAnsi" w:hAnsiTheme="minorHAnsi" w:cstheme="minorHAnsi"/>
          <w:kern w:val="32"/>
          <w:lang w:eastAsia="en-US"/>
        </w:rPr>
      </w:pPr>
    </w:p>
    <w:p w14:paraId="051EB321" w14:textId="77777777" w:rsidR="00DF443C" w:rsidRPr="00F3610E" w:rsidRDefault="00DF443C" w:rsidP="00F3610E">
      <w:pPr>
        <w:jc w:val="both"/>
        <w:rPr>
          <w:rFonts w:asciiTheme="minorHAnsi" w:hAnsiTheme="minorHAnsi" w:cstheme="minorHAnsi"/>
          <w:kern w:val="32"/>
          <w:lang w:eastAsia="en-US"/>
        </w:rPr>
      </w:pPr>
    </w:p>
    <w:p w14:paraId="4C2D188E" w14:textId="77777777" w:rsidR="00DF443C" w:rsidRPr="00F3610E" w:rsidRDefault="00DF443C" w:rsidP="00F3610E">
      <w:pPr>
        <w:jc w:val="both"/>
        <w:rPr>
          <w:rFonts w:asciiTheme="minorHAnsi" w:hAnsiTheme="minorHAnsi" w:cstheme="minorHAnsi"/>
          <w:kern w:val="32"/>
          <w:lang w:eastAsia="en-US"/>
        </w:rPr>
      </w:pPr>
    </w:p>
    <w:p w14:paraId="0BCDA226" w14:textId="77777777" w:rsidR="00DF443C" w:rsidRPr="00F3610E" w:rsidRDefault="00DF443C" w:rsidP="00F3610E">
      <w:pPr>
        <w:jc w:val="both"/>
        <w:rPr>
          <w:rFonts w:asciiTheme="minorHAnsi" w:hAnsiTheme="minorHAnsi" w:cstheme="minorHAnsi"/>
          <w:kern w:val="32"/>
          <w:lang w:eastAsia="en-US"/>
        </w:rPr>
      </w:pPr>
    </w:p>
    <w:p w14:paraId="207BEBB1" w14:textId="77777777" w:rsidR="00DF443C" w:rsidRPr="00F3610E" w:rsidRDefault="00DF443C" w:rsidP="00F3610E">
      <w:pPr>
        <w:jc w:val="both"/>
        <w:rPr>
          <w:rFonts w:asciiTheme="minorHAnsi" w:hAnsiTheme="minorHAnsi" w:cstheme="minorHAnsi"/>
          <w:kern w:val="32"/>
          <w:lang w:eastAsia="en-US"/>
        </w:rPr>
      </w:pPr>
    </w:p>
    <w:p w14:paraId="1E34D5C2" w14:textId="77777777" w:rsidR="00DF443C" w:rsidRPr="00F3610E" w:rsidRDefault="00DF443C" w:rsidP="00F3610E">
      <w:pPr>
        <w:jc w:val="both"/>
        <w:rPr>
          <w:rFonts w:asciiTheme="minorHAnsi" w:hAnsiTheme="minorHAnsi" w:cstheme="minorHAnsi"/>
          <w:kern w:val="32"/>
          <w:lang w:eastAsia="en-US"/>
        </w:rPr>
      </w:pPr>
    </w:p>
    <w:p w14:paraId="770D4CA6" w14:textId="77777777" w:rsidR="00272FC9" w:rsidRDefault="00272FC9">
      <w:pPr>
        <w:rPr>
          <w:rFonts w:ascii="Arial" w:hAnsi="Arial" w:cs="Arial"/>
          <w:b/>
          <w:bCs/>
          <w:kern w:val="32"/>
          <w:sz w:val="32"/>
          <w:szCs w:val="32"/>
          <w:lang w:eastAsia="en-US"/>
        </w:rPr>
      </w:pPr>
      <w:r>
        <w:br w:type="page"/>
      </w:r>
    </w:p>
    <w:p w14:paraId="459C7A6B" w14:textId="68B807BA" w:rsidR="007B15D4" w:rsidRPr="00F3610E" w:rsidRDefault="007B15D4" w:rsidP="00730488">
      <w:pPr>
        <w:pStyle w:val="Heading1"/>
      </w:pPr>
      <w:bookmarkStart w:id="0" w:name="_Toc156513604"/>
      <w:r w:rsidRPr="00F3610E">
        <w:lastRenderedPageBreak/>
        <w:t>Company Overview</w:t>
      </w:r>
      <w:bookmarkEnd w:id="0"/>
    </w:p>
    <w:p w14:paraId="0AE50336" w14:textId="77777777" w:rsidR="007A5858" w:rsidRPr="00F3610E" w:rsidRDefault="007A5858" w:rsidP="00F3610E">
      <w:pPr>
        <w:jc w:val="both"/>
        <w:rPr>
          <w:rFonts w:asciiTheme="minorHAnsi" w:hAnsiTheme="minorHAnsi" w:cstheme="minorHAnsi"/>
          <w:b/>
        </w:rPr>
      </w:pPr>
    </w:p>
    <w:p w14:paraId="0EB8DFC6" w14:textId="77777777" w:rsidR="007A5858" w:rsidRPr="00F3610E" w:rsidRDefault="007A5858" w:rsidP="00F3610E">
      <w:pPr>
        <w:jc w:val="both"/>
        <w:rPr>
          <w:rFonts w:asciiTheme="minorHAnsi" w:hAnsiTheme="minorHAnsi" w:cstheme="minorHAnsi"/>
        </w:rPr>
      </w:pPr>
      <w:r w:rsidRPr="00F3610E">
        <w:rPr>
          <w:rFonts w:asciiTheme="minorHAnsi" w:hAnsiTheme="minorHAnsi" w:cstheme="minorHAnsi"/>
          <w:b/>
        </w:rPr>
        <w:t>Rogers Communications</w:t>
      </w:r>
      <w:r w:rsidRPr="00F3610E">
        <w:rPr>
          <w:rFonts w:asciiTheme="minorHAnsi" w:hAnsiTheme="minorHAnsi" w:cstheme="minorHAnsi"/>
        </w:rPr>
        <w:t xml:space="preserve"> </w:t>
      </w:r>
      <w:r w:rsidRPr="00F3610E">
        <w:rPr>
          <w:rFonts w:asciiTheme="minorHAnsi" w:hAnsiTheme="minorHAnsi" w:cstheme="minorHAnsi"/>
          <w:b/>
        </w:rPr>
        <w:t>Inc.</w:t>
      </w:r>
      <w:r w:rsidRPr="00F3610E">
        <w:rPr>
          <w:rFonts w:asciiTheme="minorHAnsi" w:hAnsiTheme="minorHAnsi" w:cstheme="minorHAnsi"/>
        </w:rPr>
        <w:t>, headquartered in Toronto, Ontario, is a Canadian company specializing in wireless communications, cable television, telephony, and internet services, with substantial telecommunications and mass media holdings.</w:t>
      </w:r>
    </w:p>
    <w:p w14:paraId="656D6866" w14:textId="18D577D1" w:rsidR="007A5858" w:rsidRPr="00F3610E" w:rsidRDefault="007A5858" w:rsidP="00F3610E">
      <w:pPr>
        <w:jc w:val="both"/>
        <w:rPr>
          <w:rFonts w:asciiTheme="minorHAnsi" w:hAnsiTheme="minorHAnsi" w:cstheme="minorHAnsi"/>
        </w:rPr>
      </w:pPr>
      <w:r w:rsidRPr="00F3610E">
        <w:rPr>
          <w:rFonts w:asciiTheme="minorHAnsi" w:hAnsiTheme="minorHAnsi" w:cstheme="minorHAnsi"/>
        </w:rPr>
        <w:t>The Rogers portfolio of businesses include three major contributing divisions</w:t>
      </w:r>
      <w:r w:rsidR="002F5EBD">
        <w:rPr>
          <w:rFonts w:asciiTheme="minorHAnsi" w:hAnsiTheme="minorHAnsi" w:cstheme="minorHAnsi"/>
        </w:rPr>
        <w:t xml:space="preserve"> which are:</w:t>
      </w:r>
    </w:p>
    <w:p w14:paraId="314AF71C" w14:textId="25CD8AF7" w:rsidR="007A5858" w:rsidRPr="009B4DC8" w:rsidRDefault="007A5858" w:rsidP="009B4DC8">
      <w:pPr>
        <w:pStyle w:val="paragraph"/>
        <w:numPr>
          <w:ilvl w:val="0"/>
          <w:numId w:val="13"/>
        </w:numPr>
        <w:spacing w:before="0" w:beforeAutospacing="0" w:after="0" w:afterAutospacing="0"/>
        <w:jc w:val="both"/>
        <w:textAlignment w:val="baseline"/>
        <w:rPr>
          <w:rFonts w:asciiTheme="minorHAnsi" w:hAnsiTheme="minorHAnsi" w:cstheme="minorHAnsi"/>
          <w:lang w:val="en-US" w:eastAsia="zh-CN"/>
        </w:rPr>
      </w:pPr>
      <w:r w:rsidRPr="009B4DC8">
        <w:rPr>
          <w:rFonts w:asciiTheme="minorHAnsi" w:hAnsiTheme="minorHAnsi" w:cstheme="minorHAnsi"/>
          <w:b/>
          <w:bCs/>
          <w:lang w:val="en-US" w:eastAsia="zh-CN"/>
        </w:rPr>
        <w:t>Rogers Wireless</w:t>
      </w:r>
      <w:r w:rsidR="009B4DC8" w:rsidRPr="009B4DC8">
        <w:rPr>
          <w:rFonts w:asciiTheme="minorHAnsi" w:hAnsiTheme="minorHAnsi" w:cstheme="minorHAnsi"/>
          <w:b/>
          <w:bCs/>
          <w:lang w:val="en-US" w:eastAsia="zh-CN"/>
        </w:rPr>
        <w:t>:</w:t>
      </w:r>
      <w:r w:rsidR="009B4DC8" w:rsidRPr="009B4DC8">
        <w:rPr>
          <w:rFonts w:asciiTheme="minorHAnsi" w:hAnsiTheme="minorHAnsi" w:cstheme="minorHAnsi"/>
          <w:lang w:val="en-US" w:eastAsia="zh-CN"/>
        </w:rPr>
        <w:t xml:space="preserve"> </w:t>
      </w:r>
      <w:r w:rsidR="009B4DC8" w:rsidRPr="009B4DC8">
        <w:rPr>
          <w:rFonts w:asciiTheme="minorHAnsi" w:hAnsiTheme="minorHAnsi" w:cstheme="minorHAnsi"/>
          <w:lang w:val="en-US" w:eastAsia="zh-CN"/>
        </w:rPr>
        <w:t>Providing wireless communication services, including mobile voice, data, and messaging. </w:t>
      </w:r>
    </w:p>
    <w:p w14:paraId="734AD7CA" w14:textId="77777777" w:rsidR="009B4DC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Cable</w:t>
      </w:r>
      <w:r w:rsidR="009B4DC8" w:rsidRPr="009B4DC8">
        <w:rPr>
          <w:rFonts w:asciiTheme="minorHAnsi" w:hAnsiTheme="minorHAnsi" w:cstheme="minorHAnsi"/>
          <w:sz w:val="24"/>
          <w:lang w:eastAsia="zh-CN"/>
        </w:rPr>
        <w:t xml:space="preserve">: </w:t>
      </w:r>
      <w:r w:rsidR="009B4DC8" w:rsidRPr="009B4DC8">
        <w:rPr>
          <w:rFonts w:asciiTheme="minorHAnsi" w:hAnsiTheme="minorHAnsi" w:cstheme="minorHAnsi"/>
          <w:sz w:val="24"/>
          <w:lang w:eastAsia="zh-CN"/>
        </w:rPr>
        <w:t>Offering cable television, high-speed internet, and home phone services. </w:t>
      </w:r>
    </w:p>
    <w:p w14:paraId="49C277DA" w14:textId="100D8F9B" w:rsidR="007A585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Sports &amp; Media</w:t>
      </w:r>
      <w:r w:rsidR="009B4DC8" w:rsidRPr="009B4DC8">
        <w:rPr>
          <w:rFonts w:asciiTheme="minorHAnsi" w:hAnsiTheme="minorHAnsi" w:cstheme="minorHAnsi"/>
          <w:b/>
          <w:bCs/>
          <w:sz w:val="24"/>
          <w:lang w:eastAsia="zh-CN"/>
        </w:rPr>
        <w:t>:</w:t>
      </w:r>
      <w:r w:rsidR="009B4DC8" w:rsidRPr="009B4DC8">
        <w:rPr>
          <w:rFonts w:asciiTheme="minorHAnsi" w:hAnsiTheme="minorHAnsi" w:cstheme="minorHAnsi"/>
          <w:sz w:val="24"/>
          <w:lang w:eastAsia="zh-CN"/>
        </w:rPr>
        <w:t xml:space="preserve"> Focused on sports content, including ownership of sports teams, and other media ventures. </w:t>
      </w:r>
    </w:p>
    <w:p w14:paraId="447CCB20" w14:textId="77777777" w:rsidR="007A5858" w:rsidRPr="00F3610E" w:rsidRDefault="007A5858" w:rsidP="00F3610E">
      <w:pPr>
        <w:pStyle w:val="ListParagraph"/>
        <w:jc w:val="both"/>
        <w:rPr>
          <w:rFonts w:asciiTheme="minorHAnsi" w:hAnsiTheme="minorHAnsi" w:cstheme="minorHAnsi"/>
          <w:sz w:val="24"/>
          <w:lang w:eastAsia="zh-CN"/>
        </w:rPr>
      </w:pPr>
    </w:p>
    <w:p w14:paraId="028957CE" w14:textId="77777777" w:rsidR="007A5858" w:rsidRPr="002F5EBD" w:rsidRDefault="007A5858" w:rsidP="002F5EBD">
      <w:pPr>
        <w:jc w:val="both"/>
        <w:rPr>
          <w:rFonts w:asciiTheme="minorHAnsi" w:hAnsiTheme="minorHAnsi" w:cstheme="minorHAnsi"/>
        </w:rPr>
      </w:pPr>
      <w:r w:rsidRPr="002F5EBD">
        <w:rPr>
          <w:rFonts w:asciiTheme="minorHAnsi" w:hAnsiTheme="minorHAnsi" w:cstheme="minorHAnsi"/>
        </w:rPr>
        <w:t>Other divisions include:</w:t>
      </w:r>
    </w:p>
    <w:p w14:paraId="3FA5A494" w14:textId="77777777" w:rsidR="009B4DC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Communications</w:t>
      </w:r>
      <w:r w:rsidR="009B4DC8">
        <w:rPr>
          <w:rFonts w:asciiTheme="minorHAnsi" w:hAnsiTheme="minorHAnsi" w:cstheme="minorHAnsi"/>
          <w:sz w:val="24"/>
          <w:lang w:eastAsia="zh-CN"/>
        </w:rPr>
        <w:t xml:space="preserve">: </w:t>
      </w:r>
      <w:r w:rsidR="009B4DC8" w:rsidRPr="009B4DC8">
        <w:rPr>
          <w:rFonts w:asciiTheme="minorHAnsi" w:hAnsiTheme="minorHAnsi" w:cstheme="minorHAnsi"/>
          <w:sz w:val="24"/>
          <w:lang w:eastAsia="zh-CN"/>
        </w:rPr>
        <w:t>Encompassing television, radio, digital media, and publishing assets to provide entertainment and information services. </w:t>
      </w:r>
    </w:p>
    <w:p w14:paraId="3A9E160C" w14:textId="77777777" w:rsidR="009B4DC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Smart Home Monitoring</w:t>
      </w:r>
      <w:r w:rsidR="009B4DC8" w:rsidRPr="009B4DC8">
        <w:rPr>
          <w:rFonts w:asciiTheme="minorHAnsi" w:hAnsiTheme="minorHAnsi" w:cstheme="minorHAnsi"/>
          <w:b/>
          <w:bCs/>
          <w:sz w:val="24"/>
          <w:lang w:eastAsia="zh-CN"/>
        </w:rPr>
        <w:t>:</w:t>
      </w:r>
      <w:r w:rsidR="009B4DC8" w:rsidRPr="009B4DC8">
        <w:rPr>
          <w:rFonts w:asciiTheme="minorHAnsi" w:hAnsiTheme="minorHAnsi" w:cstheme="minorHAnsi"/>
          <w:sz w:val="24"/>
          <w:lang w:eastAsia="zh-CN"/>
        </w:rPr>
        <w:t xml:space="preserve"> Providing a comprehensive range of services for both residential and business customers, including connected home solutions. </w:t>
      </w:r>
    </w:p>
    <w:p w14:paraId="4E6AB864" w14:textId="77777777" w:rsidR="009B4DC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for Business</w:t>
      </w:r>
      <w:r w:rsidR="009B4DC8" w:rsidRPr="009B4DC8">
        <w:rPr>
          <w:rFonts w:asciiTheme="minorHAnsi" w:hAnsiTheme="minorHAnsi" w:cstheme="minorHAnsi"/>
          <w:b/>
          <w:bCs/>
          <w:sz w:val="24"/>
          <w:lang w:eastAsia="zh-CN"/>
        </w:rPr>
        <w:t>:</w:t>
      </w:r>
      <w:r w:rsidR="009B4DC8" w:rsidRPr="009B4DC8">
        <w:rPr>
          <w:rFonts w:asciiTheme="minorHAnsi" w:hAnsiTheme="minorHAnsi" w:cstheme="minorHAnsi"/>
          <w:sz w:val="24"/>
          <w:lang w:eastAsia="zh-CN"/>
        </w:rPr>
        <w:t xml:space="preserve"> Catering to the needs of businesses with a range of communication and technology solutions. </w:t>
      </w:r>
    </w:p>
    <w:p w14:paraId="6C521283" w14:textId="776FD0B9" w:rsidR="009B4DC8" w:rsidRPr="009B4DC8" w:rsidRDefault="007A5858" w:rsidP="009B4DC8">
      <w:pPr>
        <w:pStyle w:val="ListParagraph"/>
        <w:numPr>
          <w:ilvl w:val="0"/>
          <w:numId w:val="10"/>
        </w:numPr>
        <w:spacing w:after="160" w:line="259" w:lineRule="auto"/>
        <w:jc w:val="both"/>
        <w:rPr>
          <w:rFonts w:asciiTheme="minorHAnsi" w:hAnsiTheme="minorHAnsi" w:cstheme="minorHAnsi"/>
          <w:sz w:val="24"/>
          <w:lang w:eastAsia="zh-CN"/>
        </w:rPr>
      </w:pPr>
      <w:r w:rsidRPr="009B4DC8">
        <w:rPr>
          <w:rFonts w:asciiTheme="minorHAnsi" w:hAnsiTheme="minorHAnsi" w:cstheme="minorHAnsi"/>
          <w:b/>
          <w:bCs/>
          <w:sz w:val="24"/>
          <w:lang w:eastAsia="zh-CN"/>
        </w:rPr>
        <w:t>Rogers Bank</w:t>
      </w:r>
      <w:r w:rsidR="009B4DC8" w:rsidRPr="009B4DC8">
        <w:rPr>
          <w:rFonts w:asciiTheme="minorHAnsi" w:hAnsiTheme="minorHAnsi" w:cstheme="minorHAnsi"/>
          <w:sz w:val="24"/>
          <w:lang w:eastAsia="zh-CN"/>
        </w:rPr>
        <w:t>: Managing financial products and services, including Rogers Bank.</w:t>
      </w:r>
    </w:p>
    <w:p w14:paraId="0F262C7F" w14:textId="0F772FDD" w:rsidR="007A5858" w:rsidRPr="009B4DC8" w:rsidRDefault="00730488" w:rsidP="009B4DC8">
      <w:pPr>
        <w:pStyle w:val="Heading2"/>
        <w:rPr>
          <w:sz w:val="24"/>
        </w:rPr>
      </w:pPr>
      <w:bookmarkStart w:id="1" w:name="_Toc156513605"/>
      <w:r>
        <w:t>Financial Status</w:t>
      </w:r>
      <w:bookmarkEnd w:id="1"/>
    </w:p>
    <w:p w14:paraId="4685BBE2" w14:textId="77777777" w:rsidR="007A5858" w:rsidRDefault="007A5858" w:rsidP="009B4DC8">
      <w:pPr>
        <w:pStyle w:val="Heading3"/>
      </w:pPr>
      <w:bookmarkStart w:id="2" w:name="_Toc156513606"/>
      <w:r w:rsidRPr="00F3610E">
        <w:t>Wireless</w:t>
      </w:r>
      <w:bookmarkEnd w:id="2"/>
    </w:p>
    <w:p w14:paraId="60934879" w14:textId="77777777" w:rsidR="009B4DC8" w:rsidRPr="00F3610E" w:rsidRDefault="009B4DC8" w:rsidP="00F3610E">
      <w:pPr>
        <w:jc w:val="both"/>
        <w:rPr>
          <w:rFonts w:asciiTheme="minorHAnsi" w:hAnsiTheme="minorHAnsi" w:cstheme="minorHAnsi"/>
          <w:b/>
        </w:rPr>
      </w:pPr>
    </w:p>
    <w:p w14:paraId="1385AC57" w14:textId="7188A3B1" w:rsidR="007A5858" w:rsidRDefault="007A5858" w:rsidP="00F3610E">
      <w:pPr>
        <w:jc w:val="both"/>
        <w:rPr>
          <w:rFonts w:asciiTheme="minorHAnsi" w:hAnsiTheme="minorHAnsi" w:cstheme="minorHAnsi"/>
        </w:rPr>
      </w:pPr>
      <w:r w:rsidRPr="00F3610E">
        <w:rPr>
          <w:rFonts w:asciiTheme="minorHAnsi" w:hAnsiTheme="minorHAnsi" w:cstheme="minorHAnsi"/>
        </w:rPr>
        <w:t>Rogers is a Canadian industry leader in providing cutting-edge wireless network technologies and services. The firm was the first Canadian carrier to build a 5G network, and it currently has the largest 5G network in Canada, servicing over 1,900 locations as of December 31, 2022. Rogers, Fido, and Chatr brands offer postpaid and prepaid wireless services to consumers and companies, offering them with the most recent wireless devices, services, and applications.</w:t>
      </w:r>
    </w:p>
    <w:p w14:paraId="086FAF8B" w14:textId="77777777" w:rsidR="009B4DC8" w:rsidRDefault="009B4DC8" w:rsidP="00F3610E">
      <w:pPr>
        <w:jc w:val="both"/>
        <w:rPr>
          <w:rFonts w:asciiTheme="minorHAnsi" w:hAnsiTheme="minorHAnsi" w:cstheme="minorHAnsi"/>
        </w:rPr>
      </w:pPr>
    </w:p>
    <w:p w14:paraId="7DC4D787" w14:textId="77777777" w:rsidR="009B4DC8" w:rsidRPr="00F3610E" w:rsidRDefault="009B4DC8" w:rsidP="009B4DC8">
      <w:pPr>
        <w:jc w:val="both"/>
        <w:rPr>
          <w:rFonts w:asciiTheme="minorHAnsi" w:hAnsiTheme="minorHAnsi" w:cstheme="minorHAnsi"/>
        </w:rPr>
      </w:pPr>
      <w:r w:rsidRPr="00F3610E">
        <w:rPr>
          <w:rFonts w:asciiTheme="minorHAnsi" w:hAnsiTheme="minorHAnsi" w:cstheme="minorHAnsi"/>
        </w:rPr>
        <w:t>As of December 31, 2022, Rogers has</w:t>
      </w:r>
      <w:r>
        <w:rPr>
          <w:rFonts w:asciiTheme="minorHAnsi" w:hAnsiTheme="minorHAnsi" w:cstheme="minorHAnsi"/>
        </w:rPr>
        <w:t xml:space="preserve"> approx.</w:t>
      </w:r>
      <w:r w:rsidRPr="00F3610E">
        <w:rPr>
          <w:rFonts w:asciiTheme="minorHAnsi" w:hAnsiTheme="minorHAnsi" w:cstheme="minorHAnsi"/>
        </w:rPr>
        <w:t>:</w:t>
      </w:r>
    </w:p>
    <w:p w14:paraId="038D62C3" w14:textId="77777777" w:rsidR="009B4DC8" w:rsidRPr="002F5EBD" w:rsidRDefault="009B4DC8" w:rsidP="009B4DC8">
      <w:pPr>
        <w:pStyle w:val="ListParagraph"/>
        <w:numPr>
          <w:ilvl w:val="0"/>
          <w:numId w:val="12"/>
        </w:numPr>
        <w:jc w:val="both"/>
        <w:rPr>
          <w:rFonts w:asciiTheme="minorHAnsi" w:hAnsiTheme="minorHAnsi" w:cstheme="minorHAnsi"/>
          <w:sz w:val="24"/>
          <w:lang w:eastAsia="zh-CN"/>
        </w:rPr>
      </w:pPr>
      <w:r w:rsidRPr="002F5EBD">
        <w:rPr>
          <w:rFonts w:asciiTheme="minorHAnsi" w:hAnsiTheme="minorHAnsi" w:cstheme="minorHAnsi"/>
          <w:sz w:val="24"/>
          <w:lang w:eastAsia="zh-CN"/>
        </w:rPr>
        <w:t>10.6 million wireless mobile phone subscribers</w:t>
      </w:r>
    </w:p>
    <w:p w14:paraId="62128B1C" w14:textId="77777777" w:rsidR="009B4DC8" w:rsidRPr="002F5EBD" w:rsidRDefault="009B4DC8" w:rsidP="009B4DC8">
      <w:pPr>
        <w:pStyle w:val="ListParagraph"/>
        <w:numPr>
          <w:ilvl w:val="0"/>
          <w:numId w:val="12"/>
        </w:numPr>
        <w:jc w:val="both"/>
        <w:rPr>
          <w:rFonts w:asciiTheme="minorHAnsi" w:hAnsiTheme="minorHAnsi" w:cstheme="minorHAnsi"/>
          <w:sz w:val="24"/>
          <w:lang w:eastAsia="zh-CN"/>
        </w:rPr>
      </w:pPr>
      <w:r w:rsidRPr="002F5EBD">
        <w:rPr>
          <w:rFonts w:asciiTheme="minorHAnsi" w:hAnsiTheme="minorHAnsi" w:cstheme="minorHAnsi"/>
          <w:sz w:val="24"/>
          <w:lang w:eastAsia="zh-CN"/>
        </w:rPr>
        <w:t>30% subscriber and revenue share of the Canadian wireless market</w:t>
      </w:r>
    </w:p>
    <w:p w14:paraId="1256AC8D" w14:textId="27AAD08C" w:rsidR="007B15D4" w:rsidRPr="00F3610E" w:rsidRDefault="009B4DC8" w:rsidP="00F3610E">
      <w:pPr>
        <w:jc w:val="both"/>
        <w:rPr>
          <w:rFonts w:asciiTheme="minorHAnsi" w:hAnsiTheme="minorHAnsi" w:cstheme="minorHAnsi"/>
        </w:rPr>
      </w:pPr>
      <w:r w:rsidRPr="00F3610E">
        <w:rPr>
          <w:rFonts w:asciiTheme="minorHAnsi" w:hAnsiTheme="minorHAnsi" w:cstheme="minorHAnsi"/>
          <w:noProof/>
        </w:rPr>
        <w:lastRenderedPageBreak/>
        <w:drawing>
          <wp:anchor distT="0" distB="0" distL="114300" distR="114300" simplePos="0" relativeHeight="251658241" behindDoc="1" locked="0" layoutInCell="1" allowOverlap="1" wp14:anchorId="5D7FA18D" wp14:editId="4364C7F8">
            <wp:simplePos x="0" y="0"/>
            <wp:positionH relativeFrom="column">
              <wp:posOffset>-24765</wp:posOffset>
            </wp:positionH>
            <wp:positionV relativeFrom="paragraph">
              <wp:posOffset>0</wp:posOffset>
            </wp:positionV>
            <wp:extent cx="3916680" cy="3383280"/>
            <wp:effectExtent l="0" t="0" r="7620" b="7620"/>
            <wp:wrapTopAndBottom/>
            <wp:docPr id="824324219" name="Picture 824324219"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24219" name="Picture 1" descr="A screenshot of a repo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16680" cy="3383280"/>
                    </a:xfrm>
                    <a:prstGeom prst="rect">
                      <a:avLst/>
                    </a:prstGeom>
                  </pic:spPr>
                </pic:pic>
              </a:graphicData>
            </a:graphic>
            <wp14:sizeRelH relativeFrom="margin">
              <wp14:pctWidth>0</wp14:pctWidth>
            </wp14:sizeRelH>
            <wp14:sizeRelV relativeFrom="margin">
              <wp14:pctHeight>0</wp14:pctHeight>
            </wp14:sizeRelV>
          </wp:anchor>
        </w:drawing>
      </w:r>
    </w:p>
    <w:p w14:paraId="53278B9C" w14:textId="77777777" w:rsidR="009B4DC8" w:rsidRDefault="007A5858" w:rsidP="009B4DC8">
      <w:pPr>
        <w:pStyle w:val="Heading3"/>
      </w:pPr>
      <w:bookmarkStart w:id="3" w:name="_Toc156513607"/>
      <w:r w:rsidRPr="00F3610E">
        <w:t>Cable</w:t>
      </w:r>
      <w:bookmarkEnd w:id="3"/>
    </w:p>
    <w:p w14:paraId="2BC8C130" w14:textId="1D800409" w:rsidR="007A5858" w:rsidRPr="00F3610E" w:rsidRDefault="007A5858" w:rsidP="00F3610E">
      <w:pPr>
        <w:jc w:val="both"/>
        <w:rPr>
          <w:rFonts w:asciiTheme="minorHAnsi" w:hAnsiTheme="minorHAnsi" w:cstheme="minorHAnsi"/>
        </w:rPr>
      </w:pPr>
      <w:r w:rsidRPr="00F3610E">
        <w:rPr>
          <w:rFonts w:asciiTheme="minorHAnsi" w:hAnsiTheme="minorHAnsi" w:cstheme="minorHAnsi"/>
        </w:rPr>
        <w:br/>
        <w:t>Rogers is one of the largest cable providers in Canada. The company's cable network offers an innovative and leading selection of high-speed broadband Internet access, Internet protocol-based (IP) television, applications, online viewing, phone, smart home monitoring, and advanced home Wi-Fi services to consumers in Ontario, New Brunswick, Nova Scotia, and on the island of Newfoundland.</w:t>
      </w:r>
    </w:p>
    <w:p w14:paraId="4FA818FE" w14:textId="63D99615" w:rsidR="007A5858" w:rsidRPr="00F3610E" w:rsidRDefault="007A5858" w:rsidP="009B4DC8">
      <w:pPr>
        <w:rPr>
          <w:rFonts w:asciiTheme="minorHAnsi" w:hAnsiTheme="minorHAnsi" w:cstheme="minorHAnsi"/>
        </w:rPr>
      </w:pPr>
      <w:r w:rsidRPr="00F3610E">
        <w:rPr>
          <w:rFonts w:asciiTheme="minorHAnsi" w:hAnsiTheme="minorHAnsi" w:cstheme="minorHAnsi"/>
        </w:rPr>
        <w:t>As of December 31, 2022, Rogers had</w:t>
      </w:r>
      <w:r w:rsidR="009B4DC8">
        <w:rPr>
          <w:rFonts w:asciiTheme="minorHAnsi" w:hAnsiTheme="minorHAnsi" w:cstheme="minorHAnsi"/>
        </w:rPr>
        <w:t xml:space="preserve"> approx.</w:t>
      </w:r>
      <w:r w:rsidRPr="00F3610E">
        <w:rPr>
          <w:rFonts w:asciiTheme="minorHAnsi" w:hAnsiTheme="minorHAnsi" w:cstheme="minorHAnsi"/>
        </w:rPr>
        <w:t xml:space="preserve">: </w:t>
      </w:r>
      <w:r w:rsidRPr="00F3610E">
        <w:rPr>
          <w:rFonts w:asciiTheme="minorHAnsi" w:hAnsiTheme="minorHAnsi" w:cstheme="minorHAnsi"/>
        </w:rPr>
        <w:br/>
        <w:t xml:space="preserve">• 2.3 million retail Internet subscribers. </w:t>
      </w:r>
    </w:p>
    <w:p w14:paraId="7ED397D8" w14:textId="6DEFDBD1" w:rsidR="007A5858" w:rsidRPr="00F3610E" w:rsidRDefault="007A5858" w:rsidP="00F3610E">
      <w:pPr>
        <w:jc w:val="both"/>
        <w:rPr>
          <w:rFonts w:asciiTheme="minorHAnsi" w:hAnsiTheme="minorHAnsi" w:cstheme="minorHAnsi"/>
        </w:rPr>
      </w:pPr>
      <w:r w:rsidRPr="00F3610E">
        <w:rPr>
          <w:rFonts w:asciiTheme="minorHAnsi" w:hAnsiTheme="minorHAnsi" w:cstheme="minorHAnsi"/>
        </w:rPr>
        <w:t xml:space="preserve">• 1.5 million Video subscribers; and </w:t>
      </w:r>
    </w:p>
    <w:p w14:paraId="4F580ED6" w14:textId="49F596CC" w:rsidR="00030203" w:rsidRDefault="007A5858" w:rsidP="00F3610E">
      <w:pPr>
        <w:jc w:val="both"/>
        <w:rPr>
          <w:rFonts w:asciiTheme="minorHAnsi" w:hAnsiTheme="minorHAnsi" w:cstheme="minorHAnsi"/>
        </w:rPr>
      </w:pPr>
      <w:r w:rsidRPr="00F3610E">
        <w:rPr>
          <w:rFonts w:asciiTheme="minorHAnsi" w:hAnsiTheme="minorHAnsi" w:cstheme="minorHAnsi"/>
        </w:rPr>
        <w:t>• a network passing</w:t>
      </w:r>
      <w:r w:rsidR="009B4DC8">
        <w:rPr>
          <w:rFonts w:asciiTheme="minorHAnsi" w:hAnsiTheme="minorHAnsi" w:cstheme="minorHAnsi"/>
        </w:rPr>
        <w:t xml:space="preserve"> of </w:t>
      </w:r>
      <w:r w:rsidRPr="00F3610E">
        <w:rPr>
          <w:rFonts w:asciiTheme="minorHAnsi" w:hAnsiTheme="minorHAnsi" w:cstheme="minorHAnsi"/>
        </w:rPr>
        <w:t>4.8 million homes</w:t>
      </w:r>
    </w:p>
    <w:p w14:paraId="6704373B" w14:textId="77777777" w:rsidR="00E534FC" w:rsidRDefault="00E534FC" w:rsidP="00F3610E">
      <w:pPr>
        <w:jc w:val="both"/>
        <w:rPr>
          <w:rFonts w:asciiTheme="minorHAnsi" w:hAnsiTheme="minorHAnsi" w:cstheme="minorHAnsi"/>
        </w:rPr>
      </w:pPr>
    </w:p>
    <w:p w14:paraId="5D090242" w14:textId="2A8C7CCC" w:rsidR="007A5858" w:rsidRPr="00F3610E" w:rsidRDefault="007A5858" w:rsidP="00DD51AD">
      <w:pPr>
        <w:rPr>
          <w:rFonts w:asciiTheme="minorHAnsi" w:hAnsiTheme="minorHAnsi" w:cstheme="minorHAnsi"/>
        </w:rPr>
      </w:pPr>
      <w:r w:rsidRPr="00F3610E">
        <w:rPr>
          <w:rFonts w:asciiTheme="minorHAnsi" w:hAnsiTheme="minorHAnsi" w:cstheme="minorHAnsi"/>
          <w:noProof/>
        </w:rPr>
        <w:drawing>
          <wp:inline distT="0" distB="0" distL="0" distR="0" wp14:anchorId="44F80142" wp14:editId="2942582E">
            <wp:extent cx="3839882" cy="2293620"/>
            <wp:effectExtent l="0" t="0" r="8255" b="0"/>
            <wp:docPr id="1837810744" name="Picture 1837810744"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0744" name="Picture 1" descr="A screenshot of a report&#10;&#10;Description automatically generated"/>
                    <pic:cNvPicPr/>
                  </pic:nvPicPr>
                  <pic:blipFill>
                    <a:blip r:embed="rId11"/>
                    <a:stretch>
                      <a:fillRect/>
                    </a:stretch>
                  </pic:blipFill>
                  <pic:spPr>
                    <a:xfrm>
                      <a:off x="0" y="0"/>
                      <a:ext cx="3844984" cy="2296668"/>
                    </a:xfrm>
                    <a:prstGeom prst="rect">
                      <a:avLst/>
                    </a:prstGeom>
                  </pic:spPr>
                </pic:pic>
              </a:graphicData>
            </a:graphic>
          </wp:inline>
        </w:drawing>
      </w:r>
    </w:p>
    <w:p w14:paraId="3DA87BB6" w14:textId="77777777" w:rsidR="007A5858" w:rsidRDefault="007A5858" w:rsidP="009B4DC8">
      <w:pPr>
        <w:pStyle w:val="Heading3"/>
      </w:pPr>
      <w:bookmarkStart w:id="4" w:name="_Toc156513608"/>
      <w:r w:rsidRPr="00F3610E">
        <w:lastRenderedPageBreak/>
        <w:t>Media</w:t>
      </w:r>
      <w:bookmarkEnd w:id="4"/>
    </w:p>
    <w:p w14:paraId="26DCBF93" w14:textId="77777777" w:rsidR="009B4DC8" w:rsidRPr="009B4DC8" w:rsidRDefault="009B4DC8" w:rsidP="009B4DC8">
      <w:pPr>
        <w:rPr>
          <w:lang w:eastAsia="en-US"/>
        </w:rPr>
      </w:pPr>
    </w:p>
    <w:p w14:paraId="039ED7E0" w14:textId="77777777" w:rsidR="007A5858" w:rsidRDefault="007A5858" w:rsidP="00F3610E">
      <w:pPr>
        <w:jc w:val="both"/>
        <w:rPr>
          <w:rFonts w:asciiTheme="minorHAnsi" w:hAnsiTheme="minorHAnsi" w:cstheme="minorHAnsi"/>
        </w:rPr>
      </w:pPr>
      <w:r w:rsidRPr="00F3610E">
        <w:rPr>
          <w:rFonts w:asciiTheme="minorHAnsi" w:hAnsiTheme="minorHAnsi" w:cstheme="minorHAnsi"/>
        </w:rPr>
        <w:t>Roger MEDIA's array of media assets, which includes sports and regional TV and radio content, reaches Canadians from coast to coast. In Sports Media and Entertainment, the corporation owns the Toronto Blue Jays, Canada's sole Major League Baseball (MLB) franchise, as well as the Rogers Centre, which holds home games, concerts, trade fairs, and special events. MEDIA's partnership with the NHL (NHL partnership, enables the firm to deliver over 1,300 regular season games per season via television, smartphones, tablets, personal computers, and other streaming devices. It also grants MEDIA national rights on those channels to the Stanley Cup Playoffs and Stanley Cup Final, as well as other NHL-related special and non-game events.</w:t>
      </w:r>
    </w:p>
    <w:p w14:paraId="20BF18BC" w14:textId="77777777" w:rsidR="009B4DC8" w:rsidRPr="00F3610E" w:rsidRDefault="009B4DC8" w:rsidP="00F3610E">
      <w:pPr>
        <w:jc w:val="both"/>
        <w:rPr>
          <w:rFonts w:asciiTheme="minorHAnsi" w:hAnsiTheme="minorHAnsi" w:cstheme="minorHAnsi"/>
        </w:rPr>
      </w:pPr>
    </w:p>
    <w:p w14:paraId="7FCC6F48" w14:textId="77777777" w:rsidR="007A5858" w:rsidRPr="00F3610E" w:rsidRDefault="007A5858" w:rsidP="00F3610E">
      <w:pPr>
        <w:jc w:val="both"/>
        <w:rPr>
          <w:rFonts w:asciiTheme="minorHAnsi" w:hAnsiTheme="minorHAnsi" w:cstheme="minorHAnsi"/>
        </w:rPr>
      </w:pPr>
      <w:r w:rsidRPr="00F3610E">
        <w:rPr>
          <w:rFonts w:asciiTheme="minorHAnsi" w:hAnsiTheme="minorHAnsi" w:cstheme="minorHAnsi"/>
          <w:noProof/>
        </w:rPr>
        <w:drawing>
          <wp:inline distT="0" distB="0" distL="0" distR="0" wp14:anchorId="51EF8A37" wp14:editId="6D964E7F">
            <wp:extent cx="4239217" cy="2029108"/>
            <wp:effectExtent l="0" t="0" r="9525" b="9525"/>
            <wp:docPr id="644938730" name="Picture 644938730"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38730" name="Picture 1" descr="A screenshot of a report&#10;&#10;Description automatically generated"/>
                    <pic:cNvPicPr/>
                  </pic:nvPicPr>
                  <pic:blipFill>
                    <a:blip r:embed="rId12"/>
                    <a:stretch>
                      <a:fillRect/>
                    </a:stretch>
                  </pic:blipFill>
                  <pic:spPr>
                    <a:xfrm>
                      <a:off x="0" y="0"/>
                      <a:ext cx="4239217" cy="2029108"/>
                    </a:xfrm>
                    <a:prstGeom prst="rect">
                      <a:avLst/>
                    </a:prstGeom>
                  </pic:spPr>
                </pic:pic>
              </a:graphicData>
            </a:graphic>
          </wp:inline>
        </w:drawing>
      </w:r>
    </w:p>
    <w:p w14:paraId="60D62539" w14:textId="77777777" w:rsidR="007A5858" w:rsidRPr="00F3610E" w:rsidRDefault="007A5858" w:rsidP="00F3610E">
      <w:pPr>
        <w:jc w:val="both"/>
        <w:rPr>
          <w:rFonts w:asciiTheme="minorHAnsi" w:hAnsiTheme="minorHAnsi" w:cstheme="minorHAnsi"/>
        </w:rPr>
      </w:pPr>
    </w:p>
    <w:p w14:paraId="3D52536E" w14:textId="77777777" w:rsidR="009B4DC8" w:rsidRDefault="009B4DC8">
      <w:pPr>
        <w:rPr>
          <w:rFonts w:ascii="Arial" w:hAnsi="Arial" w:cs="Arial"/>
          <w:b/>
          <w:bCs/>
          <w:iCs/>
          <w:sz w:val="28"/>
          <w:szCs w:val="28"/>
          <w:lang w:eastAsia="en-US"/>
        </w:rPr>
      </w:pPr>
      <w:r>
        <w:br w:type="page"/>
      </w:r>
    </w:p>
    <w:p w14:paraId="125EF685" w14:textId="471D5D7D" w:rsidR="007A5858" w:rsidRDefault="007A5858" w:rsidP="002F5EBD">
      <w:pPr>
        <w:pStyle w:val="Heading2"/>
      </w:pPr>
      <w:bookmarkStart w:id="5" w:name="_Toc156513609"/>
      <w:r w:rsidRPr="00F3610E">
        <w:lastRenderedPageBreak/>
        <w:t xml:space="preserve">Revenue </w:t>
      </w:r>
      <w:r w:rsidR="002A0BD7">
        <w:t>A</w:t>
      </w:r>
      <w:r w:rsidRPr="00F3610E">
        <w:t>nalysis</w:t>
      </w:r>
      <w:bookmarkEnd w:id="5"/>
    </w:p>
    <w:p w14:paraId="263A7B32" w14:textId="77777777" w:rsidR="002F5EBD" w:rsidRPr="002F5EBD" w:rsidRDefault="002F5EBD" w:rsidP="002F5EBD">
      <w:pPr>
        <w:rPr>
          <w:lang w:eastAsia="en-US"/>
        </w:rPr>
      </w:pPr>
    </w:p>
    <w:p w14:paraId="6023F4A0" w14:textId="77777777" w:rsidR="007A5858" w:rsidRPr="00F3610E" w:rsidRDefault="007A5858" w:rsidP="00F3610E">
      <w:pPr>
        <w:ind w:left="-360" w:firstLine="360"/>
        <w:jc w:val="both"/>
        <w:rPr>
          <w:rFonts w:asciiTheme="minorHAnsi" w:hAnsiTheme="minorHAnsi" w:cstheme="minorHAnsi"/>
        </w:rPr>
      </w:pPr>
      <w:r w:rsidRPr="00F3610E">
        <w:rPr>
          <w:rFonts w:asciiTheme="minorHAnsi" w:hAnsiTheme="minorHAnsi" w:cstheme="minorHAnsi"/>
          <w:noProof/>
        </w:rPr>
        <w:drawing>
          <wp:inline distT="0" distB="0" distL="0" distR="0" wp14:anchorId="3A4E5B45" wp14:editId="6B1026BA">
            <wp:extent cx="6638925" cy="3348543"/>
            <wp:effectExtent l="0" t="0" r="0" b="0"/>
            <wp:docPr id="849010108" name="Picture 84901010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10108" name="Picture 1" descr="A screenshot of a computer"/>
                    <pic:cNvPicPr/>
                  </pic:nvPicPr>
                  <pic:blipFill>
                    <a:blip r:embed="rId13"/>
                    <a:stretch>
                      <a:fillRect/>
                    </a:stretch>
                  </pic:blipFill>
                  <pic:spPr>
                    <a:xfrm>
                      <a:off x="0" y="0"/>
                      <a:ext cx="6645321" cy="3351769"/>
                    </a:xfrm>
                    <a:prstGeom prst="rect">
                      <a:avLst/>
                    </a:prstGeom>
                  </pic:spPr>
                </pic:pic>
              </a:graphicData>
            </a:graphic>
          </wp:inline>
        </w:drawing>
      </w:r>
    </w:p>
    <w:p w14:paraId="5E6C93B0" w14:textId="5F21EBEB" w:rsidR="007A5858" w:rsidRPr="002C740B" w:rsidRDefault="007A5858" w:rsidP="002C740B">
      <w:pPr>
        <w:pStyle w:val="Heading2"/>
      </w:pPr>
      <w:bookmarkStart w:id="6" w:name="_Toc156513610"/>
      <w:r w:rsidRPr="00F3610E">
        <w:t xml:space="preserve">Market </w:t>
      </w:r>
      <w:r w:rsidR="002C740B">
        <w:t>S</w:t>
      </w:r>
      <w:r w:rsidRPr="00F3610E">
        <w:t>hare</w:t>
      </w:r>
      <w:bookmarkEnd w:id="6"/>
    </w:p>
    <w:p w14:paraId="3D910A8F" w14:textId="77777777" w:rsidR="002C4086" w:rsidRPr="00F3610E" w:rsidRDefault="002C4086" w:rsidP="00F3610E">
      <w:pPr>
        <w:jc w:val="both"/>
        <w:rPr>
          <w:rFonts w:asciiTheme="minorHAnsi" w:hAnsiTheme="minorHAnsi" w:cstheme="minorHAnsi"/>
          <w:lang w:eastAsia="en-US"/>
        </w:rPr>
      </w:pPr>
    </w:p>
    <w:p w14:paraId="066AA08E" w14:textId="77777777" w:rsidR="007A5858" w:rsidRPr="00F3610E" w:rsidRDefault="007A5858" w:rsidP="00F3610E">
      <w:pPr>
        <w:jc w:val="both"/>
        <w:rPr>
          <w:rFonts w:asciiTheme="minorHAnsi" w:hAnsiTheme="minorHAnsi" w:cstheme="minorHAnsi"/>
        </w:rPr>
      </w:pPr>
      <w:r w:rsidRPr="00F3610E">
        <w:rPr>
          <w:rFonts w:asciiTheme="minorHAnsi" w:hAnsiTheme="minorHAnsi" w:cstheme="minorHAnsi"/>
          <w:noProof/>
        </w:rPr>
        <w:drawing>
          <wp:anchor distT="0" distB="0" distL="114300" distR="114300" simplePos="0" relativeHeight="251658242" behindDoc="0" locked="0" layoutInCell="1" allowOverlap="1" wp14:anchorId="65AAA468" wp14:editId="0E4B6E01">
            <wp:simplePos x="0" y="0"/>
            <wp:positionH relativeFrom="column">
              <wp:posOffset>3411</wp:posOffset>
            </wp:positionH>
            <wp:positionV relativeFrom="paragraph">
              <wp:posOffset>4918</wp:posOffset>
            </wp:positionV>
            <wp:extent cx="4351283" cy="2301766"/>
            <wp:effectExtent l="0" t="0" r="11430" b="3810"/>
            <wp:wrapTopAndBottom/>
            <wp:docPr id="1515187497" name="Chart 1">
              <a:extLst xmlns:a="http://schemas.openxmlformats.org/drawingml/2006/main">
                <a:ext uri="{FF2B5EF4-FFF2-40B4-BE49-F238E27FC236}">
                  <a16:creationId xmlns:a16="http://schemas.microsoft.com/office/drawing/2014/main" id="{E212074A-86C7-E941-F0FC-97ACE0068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1667EE5A" w14:textId="77777777" w:rsidR="00FF176C" w:rsidRPr="00F3610E" w:rsidRDefault="00FF176C" w:rsidP="00F3610E">
      <w:pPr>
        <w:jc w:val="both"/>
        <w:rPr>
          <w:rFonts w:asciiTheme="minorHAnsi" w:hAnsiTheme="minorHAnsi" w:cstheme="minorHAnsi"/>
        </w:rPr>
      </w:pPr>
    </w:p>
    <w:p w14:paraId="439E245A" w14:textId="77777777" w:rsidR="007A5858" w:rsidRPr="00F3610E" w:rsidRDefault="007A5858" w:rsidP="00F3610E">
      <w:pPr>
        <w:jc w:val="both"/>
        <w:rPr>
          <w:rFonts w:asciiTheme="minorHAnsi" w:hAnsiTheme="minorHAnsi" w:cstheme="minorHAnsi"/>
        </w:rPr>
      </w:pPr>
      <w:r w:rsidRPr="00F3610E">
        <w:rPr>
          <w:rFonts w:asciiTheme="minorHAnsi" w:hAnsiTheme="minorHAnsi" w:cstheme="minorHAnsi"/>
        </w:rPr>
        <w:t xml:space="preserve">Rogers, Bell and Telus account for 82% of wireless revenue when combined compared to other operators in the mobile network segment. The total wireless subscribers in Canada amounts to over 33 million. Around 87.8% of mobile phone users are serviced by the three major telecommunication companies. These firms own and control transmission systems that serve a large percentage of the country, occasionally sharing networks in specific areas to save money and expand their client base. </w:t>
      </w:r>
    </w:p>
    <w:p w14:paraId="24E57673" w14:textId="05246BB8" w:rsidR="007A5858" w:rsidRPr="00F3610E" w:rsidRDefault="007A5858" w:rsidP="00F3610E">
      <w:pPr>
        <w:jc w:val="both"/>
        <w:rPr>
          <w:rFonts w:asciiTheme="minorHAnsi" w:hAnsiTheme="minorHAnsi" w:cstheme="minorHAnsi"/>
        </w:rPr>
      </w:pPr>
      <w:r w:rsidRPr="00F3610E">
        <w:rPr>
          <w:rFonts w:asciiTheme="minorHAnsi" w:hAnsiTheme="minorHAnsi" w:cstheme="minorHAnsi"/>
        </w:rPr>
        <w:lastRenderedPageBreak/>
        <w:t>The remaining 10% of subscribers are spread across smaller regional carriers, mobile virtual network operators (MVNOs), and resellers. Regional providers operate in specific areas and collaborate with national service providers to connect their consumers nationwide</w:t>
      </w:r>
      <w:r w:rsidR="002F5EBD">
        <w:rPr>
          <w:rFonts w:asciiTheme="minorHAnsi" w:hAnsiTheme="minorHAnsi" w:cstheme="minorHAnsi"/>
        </w:rPr>
        <w:t>.</w:t>
      </w:r>
    </w:p>
    <w:p w14:paraId="6FD8CBA1" w14:textId="77777777" w:rsidR="002C4086" w:rsidRPr="00F3610E" w:rsidRDefault="002C4086" w:rsidP="00F3610E">
      <w:pPr>
        <w:jc w:val="both"/>
        <w:rPr>
          <w:rFonts w:asciiTheme="minorHAnsi" w:hAnsiTheme="minorHAnsi" w:cstheme="minorHAnsi"/>
        </w:rPr>
      </w:pPr>
    </w:p>
    <w:p w14:paraId="0C14FAFC" w14:textId="708EF27A" w:rsidR="00FF176C" w:rsidRPr="00F3610E" w:rsidRDefault="002C4086" w:rsidP="00F3610E">
      <w:pPr>
        <w:jc w:val="both"/>
        <w:rPr>
          <w:rFonts w:asciiTheme="minorHAnsi" w:hAnsiTheme="minorHAnsi" w:cstheme="minorHAnsi"/>
        </w:rPr>
      </w:pPr>
      <w:r w:rsidRPr="00F3610E">
        <w:rPr>
          <w:rFonts w:asciiTheme="minorHAnsi" w:hAnsiTheme="minorHAnsi" w:cstheme="minorHAnsi"/>
          <w:noProof/>
        </w:rPr>
        <w:drawing>
          <wp:anchor distT="0" distB="0" distL="114300" distR="114300" simplePos="0" relativeHeight="251658240" behindDoc="0" locked="0" layoutInCell="1" allowOverlap="1" wp14:anchorId="578036BE" wp14:editId="4B18A15F">
            <wp:simplePos x="0" y="0"/>
            <wp:positionH relativeFrom="column">
              <wp:posOffset>3411</wp:posOffset>
            </wp:positionH>
            <wp:positionV relativeFrom="paragraph">
              <wp:posOffset>0</wp:posOffset>
            </wp:positionV>
            <wp:extent cx="3830955" cy="2411730"/>
            <wp:effectExtent l="0" t="0" r="17145" b="7620"/>
            <wp:wrapTopAndBottom/>
            <wp:docPr id="1919947690" name="Chart 1">
              <a:extLst xmlns:a="http://schemas.openxmlformats.org/drawingml/2006/main">
                <a:ext uri="{FF2B5EF4-FFF2-40B4-BE49-F238E27FC236}">
                  <a16:creationId xmlns:a16="http://schemas.microsoft.com/office/drawing/2014/main" id="{9E91CBA3-518A-ECE5-495B-34A8331E4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4AB1FBA9" w14:textId="77777777" w:rsidR="00FF176C" w:rsidRPr="00F3610E" w:rsidRDefault="00FF176C" w:rsidP="00F3610E">
      <w:pPr>
        <w:jc w:val="both"/>
        <w:rPr>
          <w:rFonts w:asciiTheme="minorHAnsi" w:hAnsiTheme="minorHAnsi" w:cstheme="minorHAnsi"/>
        </w:rPr>
      </w:pPr>
    </w:p>
    <w:p w14:paraId="338BA500" w14:textId="77777777" w:rsidR="002F5EBD" w:rsidRDefault="007A5858" w:rsidP="002F5EBD">
      <w:pPr>
        <w:jc w:val="both"/>
        <w:rPr>
          <w:rFonts w:asciiTheme="minorHAnsi" w:hAnsiTheme="minorHAnsi" w:cstheme="minorHAnsi"/>
        </w:rPr>
      </w:pPr>
      <w:r w:rsidRPr="00F3610E">
        <w:rPr>
          <w:rFonts w:asciiTheme="minorHAnsi" w:hAnsiTheme="minorHAnsi" w:cstheme="minorHAnsi"/>
        </w:rPr>
        <w:t>In 2022, Bell Canada (BCE) had the greatest share of commercial television revenues in Canada, accounting for 32.7 percent. Rogers held 16.6 percent of the market, trailing Corus/Shaw, which controlled 17 percent of overall commercial TV revenues in the country</w:t>
      </w:r>
      <w:r w:rsidR="002F5EBD">
        <w:rPr>
          <w:rFonts w:asciiTheme="minorHAnsi" w:hAnsiTheme="minorHAnsi" w:cstheme="minorHAnsi"/>
        </w:rPr>
        <w:t>.</w:t>
      </w:r>
    </w:p>
    <w:p w14:paraId="64D27BCB" w14:textId="01945B9F" w:rsidR="00F3610E" w:rsidRDefault="00F3610E" w:rsidP="002F5EBD">
      <w:pPr>
        <w:pStyle w:val="Heading2"/>
        <w:rPr>
          <w:rStyle w:val="normaltextrun"/>
        </w:rPr>
      </w:pPr>
      <w:bookmarkStart w:id="7" w:name="_Toc156513611"/>
      <w:r w:rsidRPr="002F5EBD">
        <w:rPr>
          <w:rStyle w:val="normaltextrun"/>
        </w:rPr>
        <w:t xml:space="preserve">Executive </w:t>
      </w:r>
      <w:r w:rsidR="002F5EBD" w:rsidRPr="002F5EBD">
        <w:rPr>
          <w:rStyle w:val="normaltextrun"/>
        </w:rPr>
        <w:t>T</w:t>
      </w:r>
      <w:r w:rsidRPr="002F5EBD">
        <w:rPr>
          <w:rStyle w:val="normaltextrun"/>
        </w:rPr>
        <w:t>eam</w:t>
      </w:r>
      <w:bookmarkEnd w:id="7"/>
    </w:p>
    <w:p w14:paraId="719C717D" w14:textId="77777777" w:rsidR="002F5EBD" w:rsidRPr="002F5EBD" w:rsidRDefault="002F5EBD" w:rsidP="002F5EBD">
      <w:pPr>
        <w:rPr>
          <w:lang w:eastAsia="en-US"/>
        </w:rPr>
      </w:pPr>
    </w:p>
    <w:tbl>
      <w:tblPr>
        <w:tblW w:w="977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288"/>
        <w:gridCol w:w="5670"/>
      </w:tblGrid>
      <w:tr w:rsidR="00F3610E" w:rsidRPr="00F3610E" w14:paraId="5BA38877" w14:textId="77777777" w:rsidTr="002C740B">
        <w:trPr>
          <w:trHeight w:val="210"/>
          <w:jc w:val="center"/>
        </w:trPr>
        <w:tc>
          <w:tcPr>
            <w:tcW w:w="1815" w:type="dxa"/>
            <w:tcBorders>
              <w:top w:val="single" w:sz="6" w:space="0" w:color="B4C6E7"/>
              <w:left w:val="single" w:sz="6" w:space="0" w:color="B4C6E7"/>
              <w:bottom w:val="single" w:sz="12" w:space="0" w:color="8EAADB"/>
              <w:right w:val="single" w:sz="6" w:space="0" w:color="B4C6E7"/>
            </w:tcBorders>
            <w:shd w:val="clear" w:color="auto" w:fill="auto"/>
            <w:hideMark/>
          </w:tcPr>
          <w:p w14:paraId="79E40883"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Name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12" w:space="0" w:color="8EAADB"/>
              <w:right w:val="single" w:sz="6" w:space="0" w:color="B4C6E7"/>
            </w:tcBorders>
            <w:shd w:val="clear" w:color="auto" w:fill="auto"/>
            <w:hideMark/>
          </w:tcPr>
          <w:p w14:paraId="3C278DC4"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Position</w:t>
            </w:r>
            <w:r w:rsidRPr="00F3610E">
              <w:rPr>
                <w:rStyle w:val="eop"/>
                <w:rFonts w:asciiTheme="minorHAnsi" w:hAnsiTheme="minorHAnsi" w:cstheme="minorHAnsi"/>
                <w:b/>
                <w:bCs/>
              </w:rPr>
              <w:t> </w:t>
            </w:r>
          </w:p>
        </w:tc>
        <w:tc>
          <w:tcPr>
            <w:tcW w:w="5670" w:type="dxa"/>
            <w:tcBorders>
              <w:top w:val="single" w:sz="6" w:space="0" w:color="B4C6E7"/>
              <w:left w:val="single" w:sz="6" w:space="0" w:color="B4C6E7"/>
              <w:bottom w:val="single" w:sz="12" w:space="0" w:color="8EAADB"/>
              <w:right w:val="single" w:sz="6" w:space="0" w:color="B4C6E7"/>
            </w:tcBorders>
            <w:shd w:val="clear" w:color="auto" w:fill="auto"/>
            <w:hideMark/>
          </w:tcPr>
          <w:p w14:paraId="54765B90"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Description</w:t>
            </w:r>
            <w:r w:rsidRPr="00F3610E">
              <w:rPr>
                <w:rStyle w:val="eop"/>
                <w:rFonts w:asciiTheme="minorHAnsi" w:hAnsiTheme="minorHAnsi" w:cstheme="minorHAnsi"/>
                <w:b/>
                <w:bCs/>
              </w:rPr>
              <w:t> </w:t>
            </w:r>
          </w:p>
        </w:tc>
      </w:tr>
      <w:tr w:rsidR="00F3610E" w:rsidRPr="00F3610E" w14:paraId="01673543" w14:textId="77777777" w:rsidTr="002C740B">
        <w:trPr>
          <w:trHeight w:val="2400"/>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2BB71F50"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Tony Staffieri</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2B3910FD"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President and CEO</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6E4C324F"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4C20CACE"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Tony Staffieri, President, and CEO of Rogers Communications, is a seasoned leader with a nine-year tenure as Chief Financial Officer, driving strong results and shareholder value. His diverse leadership background includes roles at Price Waterhouse Coopers, Celestica International, and Bell Canada Enterprises. Beyond his corporate role, Tony is actively involved as Chair of the Toronto Metropolitan University Board of Governors and a Board Director at Maple Leaf Sports &amp; Entertainment (MLSE).</w:t>
            </w:r>
            <w:r w:rsidRPr="00F3610E">
              <w:rPr>
                <w:rStyle w:val="eop"/>
                <w:rFonts w:asciiTheme="minorHAnsi" w:hAnsiTheme="minorHAnsi" w:cstheme="minorHAnsi"/>
              </w:rPr>
              <w:t> </w:t>
            </w:r>
          </w:p>
          <w:p w14:paraId="474D73FB" w14:textId="66448917"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1D8A9983" w14:textId="77777777" w:rsidTr="002C740B">
        <w:trPr>
          <w:trHeight w:val="199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6F72ECFB"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lastRenderedPageBreak/>
              <w:t>Phil Hartling</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26FA4861"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President, Wireless</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28502F7D"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0B536A9B"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Phil Hartling, as President, of Wireless at Rogers, oversees the company's Wireless business encompassing the Rogers, Fido, and Chatr brands. With over 30 years of telecom experience, Phil has held various leadership roles, demonstrating a strong track record of profitable growth, operational discipline, and team building. Notably, he led the service area expansion program and previously headed the Connected Home business at Rogers.</w:t>
            </w:r>
            <w:r w:rsidRPr="00F3610E">
              <w:rPr>
                <w:rStyle w:val="eop"/>
                <w:rFonts w:asciiTheme="minorHAnsi" w:hAnsiTheme="minorHAnsi" w:cstheme="minorHAnsi"/>
              </w:rPr>
              <w:t> </w:t>
            </w:r>
          </w:p>
          <w:p w14:paraId="17BD43D2" w14:textId="77777777" w:rsidR="002C740B" w:rsidRDefault="002C740B" w:rsidP="00F3610E">
            <w:pPr>
              <w:pStyle w:val="paragraph"/>
              <w:spacing w:before="0" w:beforeAutospacing="0" w:after="0" w:afterAutospacing="0"/>
              <w:jc w:val="both"/>
              <w:textAlignment w:val="baseline"/>
              <w:rPr>
                <w:rStyle w:val="eop"/>
                <w:rFonts w:asciiTheme="minorHAnsi" w:hAnsiTheme="minorHAnsi" w:cstheme="minorHAnsi"/>
              </w:rPr>
            </w:pPr>
          </w:p>
          <w:p w14:paraId="6AB78588" w14:textId="21111B47"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21730F85" w14:textId="77777777" w:rsidTr="002C740B">
        <w:trPr>
          <w:trHeight w:val="259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692FE7AA"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Colette Watson</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6DD763FC"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President, Rogers Sports &amp; Media</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5B90CA6A"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3B9027FC"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As the President of Rogers Sports &amp; Media since January 2022, Colette Watson leads a $2 billion business with around 3,000 employees, overseeing diverse sports and media properties, including TV channels, radio stations, OTT services, podcast networks, and more. With 30 years of experience in Canada's broadcast industry, Colette has held senior roles in programming, regulatory affairs, and communications at Rogers Media. Beyond her corporate responsibilities, she is passionate about public affairs and journalism, having served as the President of CPAC.</w:t>
            </w:r>
            <w:r w:rsidRPr="00F3610E">
              <w:rPr>
                <w:rStyle w:val="eop"/>
                <w:rFonts w:asciiTheme="minorHAnsi" w:hAnsiTheme="minorHAnsi" w:cstheme="minorHAnsi"/>
              </w:rPr>
              <w:t> </w:t>
            </w:r>
          </w:p>
          <w:p w14:paraId="66CD46A9" w14:textId="77777777" w:rsidR="002C740B" w:rsidRDefault="002C740B" w:rsidP="00F3610E">
            <w:pPr>
              <w:pStyle w:val="paragraph"/>
              <w:spacing w:before="0" w:beforeAutospacing="0" w:after="0" w:afterAutospacing="0"/>
              <w:jc w:val="both"/>
              <w:textAlignment w:val="baseline"/>
              <w:rPr>
                <w:rStyle w:val="eop"/>
                <w:rFonts w:asciiTheme="minorHAnsi" w:hAnsiTheme="minorHAnsi" w:cstheme="minorHAnsi"/>
              </w:rPr>
            </w:pPr>
          </w:p>
          <w:p w14:paraId="7B23A4B8" w14:textId="1A2D6BE4"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2D9129D6" w14:textId="77777777" w:rsidTr="002C740B">
        <w:trPr>
          <w:trHeight w:val="1800"/>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562731B7"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Robert Depatie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38AB0F80"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President &amp; COO, Home &amp; Business Division at Rogers Communications</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465C76F4"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5B7A3FE4"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Robert Depatie, President and COO of Rogers' Home and Business Division, brings nearly 20 years of telecom and media leadership. Formerly CEO of Quebecor and President of Videotron, he emphasizes customer-first strategies, driving notable improvements in satisfaction and business growth. Committed to the community, he engages in fundraising and initiatives for rehabilitation and community development.</w:t>
            </w:r>
            <w:r w:rsidRPr="00F3610E">
              <w:rPr>
                <w:rStyle w:val="eop"/>
                <w:rFonts w:asciiTheme="minorHAnsi" w:hAnsiTheme="minorHAnsi" w:cstheme="minorHAnsi"/>
              </w:rPr>
              <w:t> </w:t>
            </w:r>
          </w:p>
          <w:p w14:paraId="25B7A234" w14:textId="77777777" w:rsidR="002C740B" w:rsidRDefault="002C740B" w:rsidP="00F3610E">
            <w:pPr>
              <w:pStyle w:val="paragraph"/>
              <w:spacing w:before="0" w:beforeAutospacing="0" w:after="0" w:afterAutospacing="0"/>
              <w:jc w:val="both"/>
              <w:textAlignment w:val="baseline"/>
              <w:rPr>
                <w:rStyle w:val="eop"/>
                <w:rFonts w:asciiTheme="minorHAnsi" w:hAnsiTheme="minorHAnsi" w:cstheme="minorHAnsi"/>
              </w:rPr>
            </w:pPr>
          </w:p>
          <w:p w14:paraId="157E690F" w14:textId="245AB19C"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10B24361" w14:textId="77777777" w:rsidTr="002C740B">
        <w:trPr>
          <w:trHeight w:val="836"/>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34FEB1DD"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Ron McKenzie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29FA2AD3"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Technology and Information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0D6AB91A"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0F612244" w14:textId="1C6C38A3" w:rsidR="002C740B"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As Chief Technology &amp; Information Officer at Rogers Communications since July 2022, Ron McKenzie leads a team overseeing wireline, wireless, and media networks, along with IT and digital strategy. With over 30 years in the technology and telecom industry, he previously served as President, of Rogers for Business, focusing on delivering solutions to businesses. Ron's leadership includes successful transformations in Technical Operations during the COVID-19 pandemic, ensuring customer connectivity and team safety.</w:t>
            </w:r>
            <w:r w:rsidRPr="00F3610E">
              <w:rPr>
                <w:rStyle w:val="eop"/>
                <w:rFonts w:asciiTheme="minorHAnsi" w:hAnsiTheme="minorHAnsi" w:cstheme="minorHAnsi"/>
              </w:rPr>
              <w:t> </w:t>
            </w:r>
          </w:p>
          <w:p w14:paraId="7D49BBB0" w14:textId="7BF1FC58"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4C32F290" w14:textId="77777777" w:rsidTr="002C740B">
        <w:trPr>
          <w:trHeight w:val="259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21CF9E35"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lastRenderedPageBreak/>
              <w:t>Glenn Brandt</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34F5130C"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Financial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3883C4E6"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5B7AC83B" w14:textId="77777777" w:rsidR="00F3610E" w:rsidRDefault="00F3610E" w:rsidP="00F3610E">
            <w:pPr>
              <w:pStyle w:val="paragraph"/>
              <w:spacing w:before="0" w:beforeAutospacing="0" w:after="0" w:afterAutospacing="0"/>
              <w:jc w:val="both"/>
              <w:textAlignment w:val="baseline"/>
              <w:rPr>
                <w:rStyle w:val="normaltextrun"/>
                <w:rFonts w:asciiTheme="minorHAnsi" w:hAnsiTheme="minorHAnsi" w:cstheme="minorHAnsi"/>
              </w:rPr>
            </w:pPr>
            <w:r w:rsidRPr="00F3610E">
              <w:rPr>
                <w:rStyle w:val="normaltextrun"/>
                <w:rFonts w:asciiTheme="minorHAnsi" w:hAnsiTheme="minorHAnsi" w:cstheme="minorHAnsi"/>
              </w:rPr>
              <w:t>As the Chief Financial Officer of Rogers Communications since January 2022, Glenn Brandt brings over 35 years of financial management expertise, specializing in corporate finance, capital raising, and credit rating agencies. With a 31-year tenure at Rogers, he previously served as Senior Vice President of Corporate Finance, overseeing Procurement, Supply Chain, Tax, Treasury, and pension investing. Glenn's extensive background includes leadership in the Treasury, contributing to approximately $50 billion in public debt issues for Rogers in Canada and the United States</w:t>
            </w:r>
            <w:r w:rsidR="00730488">
              <w:rPr>
                <w:rStyle w:val="normaltextrun"/>
                <w:rFonts w:asciiTheme="minorHAnsi" w:hAnsiTheme="minorHAnsi" w:cstheme="minorHAnsi"/>
              </w:rPr>
              <w:t>.</w:t>
            </w:r>
          </w:p>
          <w:p w14:paraId="7AB0B914" w14:textId="77777777" w:rsidR="002C740B" w:rsidRDefault="002C740B" w:rsidP="00F3610E">
            <w:pPr>
              <w:pStyle w:val="paragraph"/>
              <w:spacing w:before="0" w:beforeAutospacing="0" w:after="0" w:afterAutospacing="0"/>
              <w:jc w:val="both"/>
              <w:textAlignment w:val="baseline"/>
              <w:rPr>
                <w:rStyle w:val="normaltextrun"/>
              </w:rPr>
            </w:pPr>
          </w:p>
          <w:p w14:paraId="38E88B40" w14:textId="6178E805"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659F55A6" w14:textId="77777777" w:rsidTr="002C740B">
        <w:trPr>
          <w:trHeight w:val="259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59904FC2"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Mahes Wickramasinghe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1050B054"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Commercial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5CA69495"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3A0D4F20" w14:textId="77777777" w:rsidR="00F3610E" w:rsidRDefault="00F3610E" w:rsidP="00F3610E">
            <w:pPr>
              <w:pStyle w:val="paragraph"/>
              <w:spacing w:before="0" w:beforeAutospacing="0" w:after="0" w:afterAutospacing="0"/>
              <w:jc w:val="both"/>
              <w:textAlignment w:val="baseline"/>
              <w:rPr>
                <w:rStyle w:val="normaltextrun"/>
                <w:rFonts w:asciiTheme="minorHAnsi" w:hAnsiTheme="minorHAnsi" w:cstheme="minorHAnsi"/>
              </w:rPr>
            </w:pPr>
            <w:r w:rsidRPr="00F3610E">
              <w:rPr>
                <w:rStyle w:val="normaltextrun"/>
                <w:rFonts w:asciiTheme="minorHAnsi" w:hAnsiTheme="minorHAnsi" w:cstheme="minorHAnsi"/>
              </w:rPr>
              <w:t>As Chief Commercial Officer at Rogers since January 2022, Mahes Wickramasinghe oversees key initiatives and operations, including Strategy, Corporate Development, and Financial Services, including Rogers Bank. With over two decades of senior executive experience, he previously led Canadian Tire Financial Services and held roles at Canadian Tire Corporation, CIBC Retail Bank, Bell Aliant, BCE Inc., and Rogers Communications. Mahes, a Chartered Accountant, is actively involved in various boards, including SunOpta Inc. and The Association of International Certified Professional Accountants.</w:t>
            </w:r>
          </w:p>
          <w:p w14:paraId="23FC32E5" w14:textId="77777777" w:rsidR="002C740B" w:rsidRDefault="002C740B" w:rsidP="00F3610E">
            <w:pPr>
              <w:pStyle w:val="paragraph"/>
              <w:spacing w:before="0" w:beforeAutospacing="0" w:after="0" w:afterAutospacing="0"/>
              <w:jc w:val="both"/>
              <w:textAlignment w:val="baseline"/>
              <w:rPr>
                <w:rStyle w:val="normaltextrun"/>
                <w:rFonts w:asciiTheme="minorHAnsi" w:hAnsiTheme="minorHAnsi" w:cstheme="minorHAnsi"/>
              </w:rPr>
            </w:pPr>
          </w:p>
          <w:p w14:paraId="02893ABF" w14:textId="7D9EF5B6"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7810C6A6" w14:textId="77777777" w:rsidTr="002C740B">
        <w:trPr>
          <w:trHeight w:val="1380"/>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2CA5BE37"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Marisa Wyse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6D7F0697"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Legal Officer and Corporate Secretary</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68DCB29D"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74D7B12F" w14:textId="77777777" w:rsidR="00730488" w:rsidRDefault="00F3610E" w:rsidP="00F3610E">
            <w:pPr>
              <w:pStyle w:val="paragraph"/>
              <w:spacing w:before="0" w:beforeAutospacing="0" w:after="0" w:afterAutospacing="0"/>
              <w:jc w:val="both"/>
              <w:textAlignment w:val="baseline"/>
              <w:rPr>
                <w:rStyle w:val="normaltextrun"/>
                <w:rFonts w:asciiTheme="minorHAnsi" w:hAnsiTheme="minorHAnsi" w:cstheme="minorHAnsi"/>
              </w:rPr>
            </w:pPr>
            <w:r w:rsidRPr="00F3610E">
              <w:rPr>
                <w:rStyle w:val="normaltextrun"/>
                <w:rFonts w:asciiTheme="minorHAnsi" w:hAnsiTheme="minorHAnsi" w:cstheme="minorHAnsi"/>
              </w:rPr>
              <w:t>As Chief Legal Officer and Corporate Secretary at Rogers, Marisa Wyse is a strategic leader with expertise in legal and regulatory affairs. Joining Rogers in 2014, she has played key roles in Tax and Finance and served as Vice President of Corporate Development, overseeing mergers and acquisitions. </w:t>
            </w:r>
          </w:p>
          <w:p w14:paraId="3D2CBB0D" w14:textId="75BD28EB"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eop"/>
                <w:rFonts w:asciiTheme="minorHAnsi" w:hAnsiTheme="minorHAnsi" w:cstheme="minorHAnsi"/>
              </w:rPr>
              <w:t> </w:t>
            </w:r>
          </w:p>
        </w:tc>
      </w:tr>
      <w:tr w:rsidR="00F3610E" w:rsidRPr="00F3610E" w14:paraId="4CFDB5CD" w14:textId="77777777" w:rsidTr="002C740B">
        <w:trPr>
          <w:trHeight w:val="600"/>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36A1C1D8"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Bret Leech</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769658E7"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Human Resources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7489F33A"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4F5D0E1B"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Bret Leech, the Chief Human Resources Officer at Rogers since February 2022, leads the company's HR portfolio, focusing on creating an engaging and inclusive employee experience. With 25 years of international leadership experience in telecommunications, finance, and technology, Bret has a strong track record in building high-performing teams.</w:t>
            </w:r>
            <w:r w:rsidRPr="00F3610E">
              <w:rPr>
                <w:rStyle w:val="eop"/>
                <w:rFonts w:asciiTheme="minorHAnsi" w:hAnsiTheme="minorHAnsi" w:cstheme="minorHAnsi"/>
              </w:rPr>
              <w:t> </w:t>
            </w:r>
          </w:p>
          <w:p w14:paraId="00DD832B" w14:textId="11B554FC"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35178C63" w14:textId="77777777" w:rsidTr="002C740B">
        <w:trPr>
          <w:trHeight w:val="10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3C34679E"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lastRenderedPageBreak/>
              <w:t>Terrie Tweddle</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4177FE27"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Brand and Communications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67F1DDDF"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6B7F5AB5" w14:textId="77777777" w:rsidR="00730488" w:rsidRDefault="00F3610E" w:rsidP="00F3610E">
            <w:pPr>
              <w:pStyle w:val="paragraph"/>
              <w:spacing w:before="0" w:beforeAutospacing="0" w:after="0" w:afterAutospacing="0"/>
              <w:jc w:val="both"/>
              <w:textAlignment w:val="baseline"/>
              <w:rPr>
                <w:rStyle w:val="normaltextrun"/>
                <w:rFonts w:asciiTheme="minorHAnsi" w:hAnsiTheme="minorHAnsi" w:cstheme="minorHAnsi"/>
              </w:rPr>
            </w:pPr>
            <w:r w:rsidRPr="00F3610E">
              <w:rPr>
                <w:rStyle w:val="normaltextrun"/>
                <w:rFonts w:asciiTheme="minorHAnsi" w:hAnsiTheme="minorHAnsi" w:cstheme="minorHAnsi"/>
              </w:rPr>
              <w:t>As the Chief Brand and Communications Officer since April 2023, Terrie Tweddle leads communications and brand efforts at Rogers, focusing on enhancing the company's reputation. With 25 years of experience, she has a passion for building culture, managing complex issues, and creating award-winning campaigns. Notably, she returned to Rogers in 2022 after a 12-year tenure at the company, showcasing her commitment to its continued success.</w:t>
            </w:r>
          </w:p>
          <w:p w14:paraId="335DEB45" w14:textId="44D99D96"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eop"/>
                <w:rFonts w:asciiTheme="minorHAnsi" w:hAnsiTheme="minorHAnsi" w:cstheme="minorHAnsi"/>
              </w:rPr>
              <w:t> </w:t>
            </w:r>
          </w:p>
        </w:tc>
      </w:tr>
      <w:tr w:rsidR="00F3610E" w:rsidRPr="00F3610E" w14:paraId="6CEF98C2" w14:textId="77777777" w:rsidTr="002C740B">
        <w:trPr>
          <w:trHeight w:val="10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63716F08"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Navdeep Bains</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11BD612C"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Chief Corporate Affairs Officer</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7C871B83"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7545AC37"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As Chief Corporate Affairs Officer at Rogers since May 15, 2023, The Honourable Navdeep Bains leads Public Policy and Environmental, Social, and Governance (ESG) efforts, leveraging his expertise to address critical issues in Canada's digital economy. Formerly Vice-Chair in Global Investment Banking for CIBC, he played a key role in strengthening Capital Markets and Commercial Banking with a focus on Innovation and Sustainability. With a distinguished background, Navdeep served as one of the longest-serving federal Ministers of Innovation, Science, and Industry, introducing a comprehensive innovation and skills plan for Canada.</w:t>
            </w:r>
            <w:r w:rsidRPr="00F3610E">
              <w:rPr>
                <w:rStyle w:val="eop"/>
                <w:rFonts w:asciiTheme="minorHAnsi" w:hAnsiTheme="minorHAnsi" w:cstheme="minorHAnsi"/>
              </w:rPr>
              <w:t> </w:t>
            </w:r>
          </w:p>
          <w:p w14:paraId="3863A967" w14:textId="77777777" w:rsidR="002C740B" w:rsidRDefault="002C740B" w:rsidP="00F3610E">
            <w:pPr>
              <w:pStyle w:val="paragraph"/>
              <w:spacing w:before="0" w:beforeAutospacing="0" w:after="0" w:afterAutospacing="0"/>
              <w:jc w:val="both"/>
              <w:textAlignment w:val="baseline"/>
              <w:rPr>
                <w:rStyle w:val="eop"/>
                <w:rFonts w:asciiTheme="minorHAnsi" w:hAnsiTheme="minorHAnsi" w:cstheme="minorHAnsi"/>
              </w:rPr>
            </w:pPr>
          </w:p>
          <w:p w14:paraId="2945919A" w14:textId="0FC7BC15"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r w:rsidR="00F3610E" w:rsidRPr="00F3610E" w14:paraId="48283EB9" w14:textId="77777777" w:rsidTr="002C740B">
        <w:trPr>
          <w:trHeight w:val="1995"/>
          <w:jc w:val="center"/>
        </w:trPr>
        <w:tc>
          <w:tcPr>
            <w:tcW w:w="1815" w:type="dxa"/>
            <w:tcBorders>
              <w:top w:val="single" w:sz="6" w:space="0" w:color="B4C6E7"/>
              <w:left w:val="single" w:sz="6" w:space="0" w:color="B4C6E7"/>
              <w:bottom w:val="single" w:sz="6" w:space="0" w:color="B4C6E7"/>
              <w:right w:val="single" w:sz="6" w:space="0" w:color="B4C6E7"/>
            </w:tcBorders>
            <w:shd w:val="clear" w:color="auto" w:fill="auto"/>
            <w:hideMark/>
          </w:tcPr>
          <w:p w14:paraId="3EC4462F"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b/>
                <w:bCs/>
              </w:rPr>
            </w:pPr>
            <w:r w:rsidRPr="00F3610E">
              <w:rPr>
                <w:rStyle w:val="normaltextrun"/>
                <w:rFonts w:asciiTheme="minorHAnsi" w:hAnsiTheme="minorHAnsi" w:cstheme="minorHAnsi"/>
                <w:b/>
                <w:bCs/>
              </w:rPr>
              <w:t>Zoran Stakic</w:t>
            </w:r>
            <w:r w:rsidRPr="00F3610E">
              <w:rPr>
                <w:rStyle w:val="eop"/>
                <w:rFonts w:asciiTheme="minorHAnsi" w:hAnsiTheme="minorHAnsi" w:cstheme="minorHAnsi"/>
                <w:b/>
                <w:bCs/>
              </w:rPr>
              <w:t> </w:t>
            </w:r>
          </w:p>
        </w:tc>
        <w:tc>
          <w:tcPr>
            <w:tcW w:w="2288" w:type="dxa"/>
            <w:tcBorders>
              <w:top w:val="single" w:sz="6" w:space="0" w:color="B4C6E7"/>
              <w:left w:val="single" w:sz="6" w:space="0" w:color="B4C6E7"/>
              <w:bottom w:val="single" w:sz="6" w:space="0" w:color="B4C6E7"/>
              <w:right w:val="single" w:sz="6" w:space="0" w:color="B4C6E7"/>
            </w:tcBorders>
            <w:shd w:val="clear" w:color="auto" w:fill="auto"/>
            <w:hideMark/>
          </w:tcPr>
          <w:p w14:paraId="0AC54EB9"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President, Residential</w:t>
            </w:r>
            <w:r w:rsidRPr="00F3610E">
              <w:rPr>
                <w:rStyle w:val="eop"/>
                <w:rFonts w:asciiTheme="minorHAnsi" w:hAnsiTheme="minorHAnsi" w:cstheme="minorHAnsi"/>
              </w:rPr>
              <w:t> </w:t>
            </w:r>
          </w:p>
        </w:tc>
        <w:tc>
          <w:tcPr>
            <w:tcW w:w="5670" w:type="dxa"/>
            <w:tcBorders>
              <w:top w:val="single" w:sz="6" w:space="0" w:color="B4C6E7"/>
              <w:left w:val="single" w:sz="6" w:space="0" w:color="B4C6E7"/>
              <w:bottom w:val="single" w:sz="6" w:space="0" w:color="B4C6E7"/>
              <w:right w:val="single" w:sz="6" w:space="0" w:color="B4C6E7"/>
            </w:tcBorders>
            <w:shd w:val="clear" w:color="auto" w:fill="auto"/>
            <w:hideMark/>
          </w:tcPr>
          <w:p w14:paraId="6F989B70" w14:textId="77777777" w:rsidR="00730488" w:rsidRDefault="00730488" w:rsidP="00F3610E">
            <w:pPr>
              <w:pStyle w:val="paragraph"/>
              <w:spacing w:before="0" w:beforeAutospacing="0" w:after="0" w:afterAutospacing="0"/>
              <w:jc w:val="both"/>
              <w:textAlignment w:val="baseline"/>
              <w:rPr>
                <w:rStyle w:val="normaltextrun"/>
                <w:rFonts w:asciiTheme="minorHAnsi" w:hAnsiTheme="minorHAnsi" w:cstheme="minorHAnsi"/>
              </w:rPr>
            </w:pPr>
          </w:p>
          <w:p w14:paraId="4DA106C8"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As President of residential at Rogers since September 2023, Zoran Stakic oversees strategy and operations, bringing 25 years of deep telecom sector experience. Formerly Chief Transformation Officer, he led the integration process of Shaw and Rogers, ensuring a seamless transition. Zoran's extensive executive leadership background includes roles at Shaw, where he served as Chief Operations Officer and Chief Technology Officer.</w:t>
            </w:r>
            <w:r w:rsidRPr="00F3610E">
              <w:rPr>
                <w:rStyle w:val="eop"/>
                <w:rFonts w:asciiTheme="minorHAnsi" w:hAnsiTheme="minorHAnsi" w:cstheme="minorHAnsi"/>
              </w:rPr>
              <w:t> </w:t>
            </w:r>
          </w:p>
          <w:p w14:paraId="4E69B3EC" w14:textId="0CECB2EB"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tc>
      </w:tr>
    </w:tbl>
    <w:p w14:paraId="4AFB1ED1"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i/>
          <w:iCs/>
        </w:rPr>
        <w:t>(2023 Annual Report | Rogers, 2023)</w:t>
      </w:r>
      <w:r w:rsidRPr="00F3610E">
        <w:rPr>
          <w:rStyle w:val="eop"/>
          <w:rFonts w:asciiTheme="minorHAnsi" w:hAnsiTheme="minorHAnsi" w:cstheme="minorHAnsi"/>
        </w:rPr>
        <w:t> </w:t>
      </w:r>
    </w:p>
    <w:p w14:paraId="1EDA0913" w14:textId="77777777" w:rsidR="00F3610E" w:rsidRPr="00F3610E" w:rsidRDefault="00F3610E" w:rsidP="00F3610E">
      <w:pPr>
        <w:pStyle w:val="paragraph"/>
        <w:spacing w:before="0" w:beforeAutospacing="0" w:after="0" w:afterAutospacing="0"/>
        <w:jc w:val="both"/>
        <w:textAlignment w:val="baseline"/>
        <w:rPr>
          <w:rFonts w:asciiTheme="minorHAnsi" w:hAnsiTheme="minorHAnsi" w:cstheme="minorHAnsi"/>
        </w:rPr>
      </w:pPr>
      <w:r w:rsidRPr="00F3610E">
        <w:rPr>
          <w:rStyle w:val="eop"/>
          <w:rFonts w:asciiTheme="minorHAnsi" w:hAnsiTheme="minorHAnsi" w:cstheme="minorHAnsi"/>
        </w:rPr>
        <w:t> </w:t>
      </w:r>
    </w:p>
    <w:p w14:paraId="10A7D4DD" w14:textId="464999C6" w:rsidR="006E72B8" w:rsidRDefault="00F3610E" w:rsidP="00730488">
      <w:pPr>
        <w:pStyle w:val="paragraph"/>
        <w:spacing w:before="0" w:beforeAutospacing="0" w:after="0" w:afterAutospacing="0"/>
        <w:jc w:val="both"/>
        <w:textAlignment w:val="baseline"/>
        <w:rPr>
          <w:rStyle w:val="eop"/>
          <w:rFonts w:asciiTheme="minorHAnsi" w:hAnsiTheme="minorHAnsi" w:cstheme="minorHAnsi"/>
        </w:rPr>
      </w:pPr>
      <w:r w:rsidRPr="00F3610E">
        <w:rPr>
          <w:rStyle w:val="eop"/>
          <w:rFonts w:asciiTheme="minorHAnsi" w:hAnsiTheme="minorHAnsi" w:cstheme="minorHAnsi"/>
        </w:rPr>
        <w:t> </w:t>
      </w:r>
    </w:p>
    <w:p w14:paraId="660AC58D" w14:textId="37C6CD05" w:rsidR="00730488" w:rsidRPr="006E72B8" w:rsidRDefault="00730488" w:rsidP="006E72B8">
      <w:pPr>
        <w:rPr>
          <w:rFonts w:asciiTheme="minorHAnsi" w:hAnsiTheme="minorHAnsi" w:cstheme="minorHAnsi"/>
          <w:lang w:val="en-CA" w:eastAsia="en-CA"/>
        </w:rPr>
      </w:pPr>
    </w:p>
    <w:p w14:paraId="764B1390" w14:textId="77777777" w:rsidR="006E72B8" w:rsidRDefault="006E72B8">
      <w:pPr>
        <w:rPr>
          <w:rStyle w:val="normaltextrun"/>
          <w:rFonts w:ascii="Arial" w:hAnsi="Arial" w:cs="Arial"/>
          <w:b/>
          <w:bCs/>
          <w:iCs/>
          <w:sz w:val="28"/>
          <w:szCs w:val="28"/>
          <w:lang w:eastAsia="en-US"/>
        </w:rPr>
      </w:pPr>
      <w:r>
        <w:rPr>
          <w:rStyle w:val="normaltextrun"/>
        </w:rPr>
        <w:br w:type="page"/>
      </w:r>
    </w:p>
    <w:p w14:paraId="02FAF279" w14:textId="60B40C5C" w:rsidR="00F3610E" w:rsidRDefault="00F3610E" w:rsidP="00730488">
      <w:pPr>
        <w:pStyle w:val="Heading2"/>
        <w:rPr>
          <w:rStyle w:val="normaltextrun"/>
        </w:rPr>
      </w:pPr>
      <w:bookmarkStart w:id="8" w:name="_Toc156513612"/>
      <w:r w:rsidRPr="00730488">
        <w:rPr>
          <w:rStyle w:val="normaltextrun"/>
        </w:rPr>
        <w:lastRenderedPageBreak/>
        <w:t>Organizational Structure</w:t>
      </w:r>
      <w:bookmarkEnd w:id="8"/>
    </w:p>
    <w:p w14:paraId="12202A69" w14:textId="77777777" w:rsidR="00730488" w:rsidRPr="00730488" w:rsidRDefault="00730488" w:rsidP="00730488">
      <w:pPr>
        <w:rPr>
          <w:lang w:eastAsia="en-US"/>
        </w:rPr>
      </w:pPr>
    </w:p>
    <w:p w14:paraId="69125BC0" w14:textId="77777777" w:rsidR="00730488" w:rsidRDefault="00F3610E" w:rsidP="00730488">
      <w:pPr>
        <w:pStyle w:val="paragraph"/>
        <w:spacing w:before="0" w:beforeAutospacing="0" w:after="0" w:afterAutospacing="0"/>
        <w:jc w:val="center"/>
        <w:textAlignment w:val="baseline"/>
        <w:rPr>
          <w:rStyle w:val="eop"/>
          <w:rFonts w:asciiTheme="minorHAnsi" w:hAnsiTheme="minorHAnsi" w:cstheme="minorHAnsi"/>
        </w:rPr>
      </w:pPr>
      <w:r w:rsidRPr="00F3610E">
        <w:rPr>
          <w:rStyle w:val="wacimagecontainer"/>
          <w:rFonts w:asciiTheme="minorHAnsi" w:hAnsiTheme="minorHAnsi" w:cstheme="minorHAnsi"/>
          <w:noProof/>
        </w:rPr>
        <w:drawing>
          <wp:inline distT="0" distB="0" distL="0" distR="0" wp14:anchorId="2CD79095" wp14:editId="69297536">
            <wp:extent cx="5676900" cy="4625340"/>
            <wp:effectExtent l="0" t="0" r="0" b="3810"/>
            <wp:docPr id="1161428990" name="Picture 1" descr="A screenshot of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oup of peopl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35" t="7197" r="5420" b="7139"/>
                    <a:stretch/>
                  </pic:blipFill>
                  <pic:spPr bwMode="auto">
                    <a:xfrm>
                      <a:off x="0" y="0"/>
                      <a:ext cx="5676900" cy="4625340"/>
                    </a:xfrm>
                    <a:prstGeom prst="rect">
                      <a:avLst/>
                    </a:prstGeom>
                    <a:noFill/>
                    <a:ln>
                      <a:noFill/>
                    </a:ln>
                    <a:extLst>
                      <a:ext uri="{53640926-AAD7-44D8-BBD7-CCE9431645EC}">
                        <a14:shadowObscured xmlns:a14="http://schemas.microsoft.com/office/drawing/2010/main"/>
                      </a:ext>
                    </a:extLst>
                  </pic:spPr>
                </pic:pic>
              </a:graphicData>
            </a:graphic>
          </wp:inline>
        </w:drawing>
      </w:r>
    </w:p>
    <w:p w14:paraId="43347A88" w14:textId="3E0C64DF"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r w:rsidRPr="00F3610E">
        <w:rPr>
          <w:rStyle w:val="normaltextrun"/>
          <w:rFonts w:asciiTheme="minorHAnsi" w:hAnsiTheme="minorHAnsi" w:cstheme="minorHAnsi"/>
        </w:rPr>
        <w:t>(Rogers, 2023)</w:t>
      </w:r>
      <w:r w:rsidRPr="00F3610E">
        <w:rPr>
          <w:rStyle w:val="eop"/>
          <w:rFonts w:asciiTheme="minorHAnsi" w:hAnsiTheme="minorHAnsi" w:cstheme="minorHAnsi"/>
        </w:rPr>
        <w:t> </w:t>
      </w:r>
    </w:p>
    <w:p w14:paraId="6AA1BD6C" w14:textId="1D0EEACC" w:rsidR="00F3610E" w:rsidRPr="00730488" w:rsidRDefault="00F3610E" w:rsidP="00730488">
      <w:pPr>
        <w:pStyle w:val="Heading2"/>
      </w:pPr>
      <w:bookmarkStart w:id="9" w:name="_Toc156513613"/>
      <w:r w:rsidRPr="00730488">
        <w:rPr>
          <w:rStyle w:val="normaltextrun"/>
        </w:rPr>
        <w:t>Mission Statement</w:t>
      </w:r>
      <w:bookmarkEnd w:id="9"/>
      <w:r w:rsidRPr="00730488">
        <w:rPr>
          <w:rStyle w:val="eop"/>
        </w:rPr>
        <w:t> </w:t>
      </w:r>
    </w:p>
    <w:p w14:paraId="59ECB5E5"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 xml:space="preserve">"At Rogers, our mission is to connect Canadians by being a responsible business for customers and shareholders, a supportive employer, and a good neighbor. We prioritize continuous learning and respond to changing societal expectations, focusing on corporate social responsibility. We tackle emerging challenges, with a special emphasis on reducing our environmental impact. We're dedicated to helping customers adopt sustainable practices while delivering innovative, accessible products, and services." </w:t>
      </w:r>
      <w:r w:rsidRPr="00730488">
        <w:rPr>
          <w:rStyle w:val="normaltextrun"/>
          <w:rFonts w:asciiTheme="minorHAnsi" w:hAnsiTheme="minorHAnsi" w:cstheme="minorHAnsi"/>
        </w:rPr>
        <w:t>(Rogers, 2023)</w:t>
      </w:r>
      <w:r w:rsidRPr="00F3610E">
        <w:rPr>
          <w:rStyle w:val="eop"/>
          <w:rFonts w:asciiTheme="minorHAnsi" w:hAnsiTheme="minorHAnsi" w:cstheme="minorHAnsi"/>
        </w:rPr>
        <w:t> </w:t>
      </w:r>
    </w:p>
    <w:p w14:paraId="5F826508" w14:textId="77777777" w:rsidR="00730488" w:rsidRPr="00F3610E" w:rsidRDefault="00730488" w:rsidP="00F3610E">
      <w:pPr>
        <w:pStyle w:val="paragraph"/>
        <w:spacing w:before="0" w:beforeAutospacing="0" w:after="0" w:afterAutospacing="0"/>
        <w:jc w:val="both"/>
        <w:textAlignment w:val="baseline"/>
        <w:rPr>
          <w:rFonts w:asciiTheme="minorHAnsi" w:hAnsiTheme="minorHAnsi" w:cstheme="minorHAnsi"/>
        </w:rPr>
      </w:pPr>
    </w:p>
    <w:p w14:paraId="02C67AC0" w14:textId="67D2A4EF" w:rsidR="00730488" w:rsidRPr="00730488" w:rsidRDefault="00F3610E" w:rsidP="00730488">
      <w:pPr>
        <w:pStyle w:val="Heading2"/>
      </w:pPr>
      <w:bookmarkStart w:id="10" w:name="_Toc156513614"/>
      <w:r w:rsidRPr="00730488">
        <w:rPr>
          <w:rStyle w:val="normaltextrun"/>
        </w:rPr>
        <w:t>Vision Statement</w:t>
      </w:r>
      <w:bookmarkEnd w:id="10"/>
    </w:p>
    <w:p w14:paraId="6510496D" w14:textId="77777777" w:rsidR="00F3610E" w:rsidRDefault="00F3610E" w:rsidP="00F3610E">
      <w:pPr>
        <w:pStyle w:val="paragraph"/>
        <w:spacing w:before="0" w:beforeAutospacing="0" w:after="0" w:afterAutospacing="0"/>
        <w:jc w:val="both"/>
        <w:textAlignment w:val="baseline"/>
        <w:rPr>
          <w:rStyle w:val="eop"/>
          <w:rFonts w:asciiTheme="minorHAnsi" w:hAnsiTheme="minorHAnsi" w:cstheme="minorHAnsi"/>
        </w:rPr>
      </w:pPr>
      <w:r w:rsidRPr="00F3610E">
        <w:rPr>
          <w:rStyle w:val="normaltextrun"/>
          <w:rFonts w:asciiTheme="minorHAnsi" w:hAnsiTheme="minorHAnsi" w:cstheme="minorHAnsi"/>
        </w:rPr>
        <w:t xml:space="preserve">"Our vision is to lead in corporate social responsibility, setting new standards for excellence and innovation. We adopt a rigorous approach aligned with stakeholder expectations, addressing emerging issues to strengthen our commitment to responsible business conduct. We aim to contribute to positive change, foster a sustainable and connected future, and leave a legacy of responsible corporate </w:t>
      </w:r>
      <w:r w:rsidRPr="00F3610E">
        <w:rPr>
          <w:rStyle w:val="normaltextrun"/>
          <w:rFonts w:asciiTheme="minorHAnsi" w:hAnsiTheme="minorHAnsi" w:cstheme="minorHAnsi"/>
        </w:rPr>
        <w:lastRenderedPageBreak/>
        <w:t>citizenship. Our focus is on adding significant value to customers' lives through cutting-edge and accessible products and services." (Rogers, 2023)</w:t>
      </w:r>
      <w:r w:rsidRPr="00F3610E">
        <w:rPr>
          <w:rStyle w:val="eop"/>
          <w:rFonts w:asciiTheme="minorHAnsi" w:hAnsiTheme="minorHAnsi" w:cstheme="minorHAnsi"/>
        </w:rPr>
        <w:t> </w:t>
      </w:r>
    </w:p>
    <w:p w14:paraId="486329AF" w14:textId="77777777" w:rsidR="00DF4E4A" w:rsidRDefault="00DF4E4A">
      <w:pPr>
        <w:rPr>
          <w:rFonts w:ascii="Arial" w:hAnsi="Arial" w:cs="Arial"/>
          <w:b/>
          <w:bCs/>
          <w:iCs/>
          <w:sz w:val="28"/>
          <w:szCs w:val="28"/>
          <w:lang w:eastAsia="en-US"/>
        </w:rPr>
      </w:pPr>
      <w:r>
        <w:br w:type="page"/>
      </w:r>
    </w:p>
    <w:p w14:paraId="16758824" w14:textId="1590638D" w:rsidR="005D6A22" w:rsidRDefault="005D6A22" w:rsidP="00DF4E4A">
      <w:pPr>
        <w:pStyle w:val="Heading1"/>
      </w:pPr>
      <w:bookmarkStart w:id="11" w:name="_Toc156513615"/>
      <w:r>
        <w:lastRenderedPageBreak/>
        <w:t>Competitive Analysis</w:t>
      </w:r>
      <w:bookmarkEnd w:id="11"/>
    </w:p>
    <w:p w14:paraId="47898C8B" w14:textId="58357926" w:rsidR="007A5858" w:rsidRPr="00F3610E" w:rsidRDefault="00DF4E4A" w:rsidP="005D6A22">
      <w:pPr>
        <w:pStyle w:val="Heading2"/>
        <w:rPr>
          <w:rFonts w:asciiTheme="minorHAnsi" w:hAnsiTheme="minorHAnsi" w:cstheme="minorHAnsi"/>
          <w:sz w:val="24"/>
          <w:szCs w:val="24"/>
        </w:rPr>
      </w:pPr>
      <w:bookmarkStart w:id="12" w:name="_Toc156513616"/>
      <w:r w:rsidRPr="00F3610E">
        <w:t>SWOT Analysis</w:t>
      </w:r>
      <w:bookmarkEnd w:id="12"/>
    </w:p>
    <w:tbl>
      <w:tblPr>
        <w:tblW w:w="0" w:type="auto"/>
        <w:tblLayout w:type="fixed"/>
        <w:tblLook w:val="06A0" w:firstRow="1" w:lastRow="0" w:firstColumn="1" w:lastColumn="0" w:noHBand="1" w:noVBand="1"/>
      </w:tblPr>
      <w:tblGrid>
        <w:gridCol w:w="516"/>
        <w:gridCol w:w="4303"/>
        <w:gridCol w:w="453"/>
        <w:gridCol w:w="522"/>
        <w:gridCol w:w="4271"/>
      </w:tblGrid>
      <w:tr w:rsidR="573D31BF" w:rsidRPr="00F3610E" w14:paraId="3F37BD89" w14:textId="77777777" w:rsidTr="573D31BF">
        <w:trPr>
          <w:trHeight w:val="300"/>
        </w:trPr>
        <w:tc>
          <w:tcPr>
            <w:tcW w:w="516" w:type="dxa"/>
            <w:tcBorders>
              <w:top w:val="nil"/>
              <w:left w:val="nil"/>
              <w:bottom w:val="nil"/>
              <w:right w:val="nil"/>
            </w:tcBorders>
            <w:tcMar>
              <w:top w:w="15" w:type="dxa"/>
              <w:left w:w="15" w:type="dxa"/>
              <w:right w:w="15" w:type="dxa"/>
            </w:tcMar>
            <w:vAlign w:val="bottom"/>
          </w:tcPr>
          <w:p w14:paraId="347053F2" w14:textId="74CB5742" w:rsidR="573D31BF" w:rsidRPr="00F3610E" w:rsidRDefault="573D31BF" w:rsidP="00F3610E">
            <w:pPr>
              <w:jc w:val="both"/>
              <w:rPr>
                <w:rFonts w:asciiTheme="minorHAnsi" w:hAnsiTheme="minorHAnsi" w:cstheme="minorHAnsi"/>
              </w:rPr>
            </w:pPr>
          </w:p>
        </w:tc>
        <w:tc>
          <w:tcPr>
            <w:tcW w:w="4303" w:type="dxa"/>
            <w:tcBorders>
              <w:top w:val="nil"/>
              <w:left w:val="nil"/>
              <w:bottom w:val="nil"/>
              <w:right w:val="nil"/>
            </w:tcBorders>
            <w:tcMar>
              <w:top w:w="15" w:type="dxa"/>
              <w:left w:w="15" w:type="dxa"/>
              <w:right w:w="15" w:type="dxa"/>
            </w:tcMar>
            <w:vAlign w:val="bottom"/>
          </w:tcPr>
          <w:p w14:paraId="2ED68321" w14:textId="12A938ED"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bottom"/>
          </w:tcPr>
          <w:p w14:paraId="69E38632" w14:textId="675835D9" w:rsidR="573D31BF" w:rsidRPr="00F3610E" w:rsidRDefault="573D31BF" w:rsidP="00F3610E">
            <w:pPr>
              <w:jc w:val="both"/>
              <w:rPr>
                <w:rFonts w:asciiTheme="minorHAnsi" w:hAnsiTheme="minorHAnsi" w:cstheme="minorHAnsi"/>
              </w:rPr>
            </w:pPr>
          </w:p>
        </w:tc>
        <w:tc>
          <w:tcPr>
            <w:tcW w:w="522" w:type="dxa"/>
            <w:tcBorders>
              <w:top w:val="nil"/>
              <w:left w:val="nil"/>
              <w:bottom w:val="nil"/>
              <w:right w:val="nil"/>
            </w:tcBorders>
            <w:tcMar>
              <w:top w:w="15" w:type="dxa"/>
              <w:left w:w="15" w:type="dxa"/>
              <w:right w:w="15" w:type="dxa"/>
            </w:tcMar>
            <w:vAlign w:val="bottom"/>
          </w:tcPr>
          <w:p w14:paraId="2BA578FA" w14:textId="68B313E6" w:rsidR="573D31BF" w:rsidRPr="00F3610E" w:rsidRDefault="573D31BF" w:rsidP="00F3610E">
            <w:pPr>
              <w:jc w:val="both"/>
              <w:rPr>
                <w:rFonts w:asciiTheme="minorHAnsi" w:hAnsiTheme="minorHAnsi" w:cstheme="minorHAnsi"/>
              </w:rPr>
            </w:pPr>
          </w:p>
        </w:tc>
        <w:tc>
          <w:tcPr>
            <w:tcW w:w="4271" w:type="dxa"/>
            <w:tcBorders>
              <w:top w:val="nil"/>
              <w:left w:val="nil"/>
              <w:bottom w:val="nil"/>
              <w:right w:val="nil"/>
            </w:tcBorders>
            <w:tcMar>
              <w:top w:w="15" w:type="dxa"/>
              <w:left w:w="15" w:type="dxa"/>
              <w:right w:w="15" w:type="dxa"/>
            </w:tcMar>
            <w:vAlign w:val="center"/>
          </w:tcPr>
          <w:p w14:paraId="17FC447A" w14:textId="789B7A0D" w:rsidR="573D31BF" w:rsidRPr="00F3610E" w:rsidRDefault="573D31BF" w:rsidP="00F3610E">
            <w:pPr>
              <w:jc w:val="both"/>
              <w:rPr>
                <w:rFonts w:asciiTheme="minorHAnsi" w:hAnsiTheme="minorHAnsi" w:cstheme="minorHAnsi"/>
              </w:rPr>
            </w:pPr>
          </w:p>
        </w:tc>
      </w:tr>
      <w:tr w:rsidR="573D31BF" w:rsidRPr="00F3610E" w14:paraId="670F6F6E" w14:textId="77777777" w:rsidTr="573D31BF">
        <w:trPr>
          <w:trHeight w:val="540"/>
        </w:trPr>
        <w:tc>
          <w:tcPr>
            <w:tcW w:w="10065"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top w:w="15" w:type="dxa"/>
              <w:left w:w="15" w:type="dxa"/>
              <w:right w:w="15" w:type="dxa"/>
            </w:tcMar>
            <w:vAlign w:val="center"/>
          </w:tcPr>
          <w:p w14:paraId="605C7C73" w14:textId="016CEC07"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595959" w:themeColor="text1" w:themeTint="A6"/>
              </w:rPr>
              <w:t>PURPOSE</w:t>
            </w:r>
          </w:p>
        </w:tc>
      </w:tr>
      <w:tr w:rsidR="573D31BF" w:rsidRPr="00F3610E" w14:paraId="2F1CFCEE" w14:textId="77777777" w:rsidTr="573D31BF">
        <w:trPr>
          <w:trHeight w:val="645"/>
        </w:trPr>
        <w:tc>
          <w:tcPr>
            <w:tcW w:w="10065"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15" w:type="dxa"/>
              <w:right w:w="15" w:type="dxa"/>
            </w:tcMar>
            <w:vAlign w:val="center"/>
          </w:tcPr>
          <w:p w14:paraId="5B442169" w14:textId="66BC7172"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000000" w:themeColor="text1"/>
              </w:rPr>
              <w:t>To find out performance of Rogers Communications against its competitors: Bell Canada, Telus Corporation and Verizon</w:t>
            </w:r>
          </w:p>
        </w:tc>
      </w:tr>
      <w:tr w:rsidR="573D31BF" w:rsidRPr="00F3610E" w14:paraId="375FBDFF" w14:textId="77777777" w:rsidTr="573D31BF">
        <w:trPr>
          <w:trHeight w:val="405"/>
        </w:trPr>
        <w:tc>
          <w:tcPr>
            <w:tcW w:w="516" w:type="dxa"/>
            <w:tcBorders>
              <w:top w:val="single" w:sz="4" w:space="0" w:color="A6A6A6" w:themeColor="background1" w:themeShade="A6"/>
              <w:left w:val="nil"/>
              <w:bottom w:val="nil"/>
              <w:right w:val="nil"/>
            </w:tcBorders>
            <w:tcMar>
              <w:top w:w="15" w:type="dxa"/>
              <w:left w:w="15" w:type="dxa"/>
              <w:right w:w="15" w:type="dxa"/>
            </w:tcMar>
            <w:vAlign w:val="bottom"/>
          </w:tcPr>
          <w:p w14:paraId="7EDA7A27" w14:textId="0092E7FC" w:rsidR="573D31BF" w:rsidRPr="00F3610E" w:rsidRDefault="573D31BF" w:rsidP="00F3610E">
            <w:pPr>
              <w:jc w:val="both"/>
              <w:rPr>
                <w:rFonts w:asciiTheme="minorHAnsi" w:hAnsiTheme="minorHAnsi" w:cstheme="minorHAnsi"/>
              </w:rPr>
            </w:pPr>
          </w:p>
        </w:tc>
        <w:tc>
          <w:tcPr>
            <w:tcW w:w="4303" w:type="dxa"/>
            <w:tcBorders>
              <w:top w:val="nil"/>
              <w:left w:val="nil"/>
              <w:bottom w:val="nil"/>
              <w:right w:val="nil"/>
            </w:tcBorders>
            <w:tcMar>
              <w:top w:w="15" w:type="dxa"/>
              <w:left w:w="15" w:type="dxa"/>
              <w:right w:w="15" w:type="dxa"/>
            </w:tcMar>
            <w:vAlign w:val="bottom"/>
          </w:tcPr>
          <w:p w14:paraId="74760E23" w14:textId="3E68515E"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bottom"/>
          </w:tcPr>
          <w:p w14:paraId="39F98F4A" w14:textId="75DE72DD" w:rsidR="573D31BF" w:rsidRPr="00F3610E" w:rsidRDefault="573D31BF" w:rsidP="00F3610E">
            <w:pPr>
              <w:jc w:val="both"/>
              <w:rPr>
                <w:rFonts w:asciiTheme="minorHAnsi" w:hAnsiTheme="minorHAnsi" w:cstheme="minorHAnsi"/>
              </w:rPr>
            </w:pPr>
          </w:p>
        </w:tc>
        <w:tc>
          <w:tcPr>
            <w:tcW w:w="522" w:type="dxa"/>
            <w:tcBorders>
              <w:top w:val="nil"/>
              <w:left w:val="nil"/>
              <w:bottom w:val="nil"/>
              <w:right w:val="nil"/>
            </w:tcBorders>
            <w:tcMar>
              <w:top w:w="15" w:type="dxa"/>
              <w:left w:w="15" w:type="dxa"/>
              <w:right w:w="15" w:type="dxa"/>
            </w:tcMar>
            <w:vAlign w:val="bottom"/>
          </w:tcPr>
          <w:p w14:paraId="3144D4E4" w14:textId="5617C2A4" w:rsidR="573D31BF" w:rsidRPr="00F3610E" w:rsidRDefault="573D31BF" w:rsidP="00F3610E">
            <w:pPr>
              <w:jc w:val="both"/>
              <w:rPr>
                <w:rFonts w:asciiTheme="minorHAnsi" w:hAnsiTheme="minorHAnsi" w:cstheme="minorHAnsi"/>
              </w:rPr>
            </w:pPr>
          </w:p>
        </w:tc>
        <w:tc>
          <w:tcPr>
            <w:tcW w:w="4271" w:type="dxa"/>
            <w:tcBorders>
              <w:top w:val="nil"/>
              <w:left w:val="nil"/>
              <w:bottom w:val="nil"/>
              <w:right w:val="nil"/>
            </w:tcBorders>
            <w:tcMar>
              <w:top w:w="15" w:type="dxa"/>
              <w:left w:w="15" w:type="dxa"/>
              <w:right w:w="15" w:type="dxa"/>
            </w:tcMar>
            <w:vAlign w:val="center"/>
          </w:tcPr>
          <w:p w14:paraId="1595F933" w14:textId="6B7DF448" w:rsidR="573D31BF" w:rsidRPr="00F3610E" w:rsidRDefault="573D31BF" w:rsidP="00F3610E">
            <w:pPr>
              <w:jc w:val="both"/>
              <w:rPr>
                <w:rFonts w:asciiTheme="minorHAnsi" w:hAnsiTheme="minorHAnsi" w:cstheme="minorHAnsi"/>
              </w:rPr>
            </w:pPr>
          </w:p>
        </w:tc>
      </w:tr>
      <w:tr w:rsidR="573D31BF" w:rsidRPr="00F3610E" w14:paraId="75FB9DDB" w14:textId="77777777" w:rsidTr="573D31BF">
        <w:trPr>
          <w:trHeight w:val="540"/>
        </w:trPr>
        <w:tc>
          <w:tcPr>
            <w:tcW w:w="516" w:type="dxa"/>
            <w:tcBorders>
              <w:top w:val="single" w:sz="4" w:space="0" w:color="3969AD"/>
              <w:left w:val="single" w:sz="4" w:space="0" w:color="3969AD"/>
              <w:bottom w:val="single" w:sz="4" w:space="0" w:color="3969AD"/>
              <w:right w:val="single" w:sz="4" w:space="0" w:color="3969AD"/>
            </w:tcBorders>
            <w:shd w:val="clear" w:color="auto" w:fill="3969AD"/>
            <w:tcMar>
              <w:top w:w="15" w:type="dxa"/>
              <w:left w:w="15" w:type="dxa"/>
              <w:right w:w="15" w:type="dxa"/>
            </w:tcMar>
            <w:vAlign w:val="center"/>
          </w:tcPr>
          <w:p w14:paraId="28AFF810" w14:textId="0757C75E"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A4D5"/>
              </w:rPr>
              <w:t>S</w:t>
            </w:r>
          </w:p>
        </w:tc>
        <w:tc>
          <w:tcPr>
            <w:tcW w:w="4303" w:type="dxa"/>
            <w:tcBorders>
              <w:top w:val="single" w:sz="4" w:space="0" w:color="3969AD"/>
              <w:left w:val="single" w:sz="4" w:space="0" w:color="3969AD"/>
              <w:bottom w:val="single" w:sz="4" w:space="0" w:color="3969AD"/>
              <w:right w:val="single" w:sz="4" w:space="0" w:color="3969AD"/>
            </w:tcBorders>
            <w:shd w:val="clear" w:color="auto" w:fill="3969AD"/>
            <w:tcMar>
              <w:top w:w="15" w:type="dxa"/>
              <w:left w:w="15" w:type="dxa"/>
              <w:right w:w="15" w:type="dxa"/>
            </w:tcMar>
            <w:vAlign w:val="center"/>
          </w:tcPr>
          <w:p w14:paraId="6498101D" w14:textId="4B904F85"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FFFFFF" w:themeColor="background1"/>
              </w:rPr>
              <w:t xml:space="preserve">INTERNAL </w:t>
            </w:r>
            <w:r w:rsidRPr="00F3610E">
              <w:rPr>
                <w:rFonts w:asciiTheme="minorHAnsi" w:eastAsia="Arial" w:hAnsiTheme="minorHAnsi" w:cstheme="minorHAnsi"/>
                <w:b/>
                <w:bCs/>
                <w:color w:val="FFFFFF" w:themeColor="background1"/>
              </w:rPr>
              <w:t>STRENGTHS</w:t>
            </w:r>
          </w:p>
        </w:tc>
        <w:tc>
          <w:tcPr>
            <w:tcW w:w="453" w:type="dxa"/>
            <w:tcBorders>
              <w:top w:val="nil"/>
              <w:left w:val="single" w:sz="4" w:space="0" w:color="3969AD"/>
              <w:bottom w:val="nil"/>
              <w:right w:val="nil"/>
            </w:tcBorders>
            <w:tcMar>
              <w:top w:w="15" w:type="dxa"/>
              <w:left w:w="15" w:type="dxa"/>
              <w:right w:w="15" w:type="dxa"/>
            </w:tcMar>
            <w:vAlign w:val="center"/>
          </w:tcPr>
          <w:p w14:paraId="7BF39F11" w14:textId="2AFC9B86" w:rsidR="573D31BF" w:rsidRPr="00F3610E" w:rsidRDefault="573D31BF" w:rsidP="00F3610E">
            <w:pPr>
              <w:jc w:val="both"/>
              <w:rPr>
                <w:rFonts w:asciiTheme="minorHAnsi" w:hAnsiTheme="minorHAnsi" w:cstheme="minorHAnsi"/>
              </w:rPr>
            </w:pPr>
          </w:p>
        </w:tc>
        <w:tc>
          <w:tcPr>
            <w:tcW w:w="522" w:type="dxa"/>
            <w:tcBorders>
              <w:top w:val="single" w:sz="4" w:space="0" w:color="D18B25"/>
              <w:left w:val="single" w:sz="4" w:space="0" w:color="D18B25"/>
              <w:bottom w:val="single" w:sz="4" w:space="0" w:color="D18B25"/>
              <w:right w:val="single" w:sz="4" w:space="0" w:color="D18B25"/>
            </w:tcBorders>
            <w:shd w:val="clear" w:color="auto" w:fill="D18B25"/>
            <w:tcMar>
              <w:top w:w="15" w:type="dxa"/>
              <w:left w:w="15" w:type="dxa"/>
              <w:right w:w="15" w:type="dxa"/>
            </w:tcMar>
            <w:vAlign w:val="center"/>
          </w:tcPr>
          <w:p w14:paraId="2FD4988B" w14:textId="29C95D35"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E7BA78"/>
              </w:rPr>
              <w:t>W</w:t>
            </w:r>
          </w:p>
        </w:tc>
        <w:tc>
          <w:tcPr>
            <w:tcW w:w="4271" w:type="dxa"/>
            <w:tcBorders>
              <w:top w:val="single" w:sz="4" w:space="0" w:color="D18B25"/>
              <w:left w:val="single" w:sz="4" w:space="0" w:color="D18B25"/>
              <w:bottom w:val="single" w:sz="4" w:space="0" w:color="D18B25"/>
              <w:right w:val="single" w:sz="4" w:space="0" w:color="D18B25"/>
            </w:tcBorders>
            <w:shd w:val="clear" w:color="auto" w:fill="D18B25"/>
            <w:tcMar>
              <w:top w:w="15" w:type="dxa"/>
              <w:left w:w="15" w:type="dxa"/>
              <w:right w:w="15" w:type="dxa"/>
            </w:tcMar>
            <w:vAlign w:val="center"/>
          </w:tcPr>
          <w:p w14:paraId="3D67E6C1" w14:textId="029AC8AF"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FFFFFF" w:themeColor="background1"/>
              </w:rPr>
              <w:t xml:space="preserve">INTERNAL </w:t>
            </w:r>
            <w:r w:rsidRPr="00F3610E">
              <w:rPr>
                <w:rFonts w:asciiTheme="minorHAnsi" w:eastAsia="Arial" w:hAnsiTheme="minorHAnsi" w:cstheme="minorHAnsi"/>
                <w:b/>
                <w:bCs/>
                <w:color w:val="FFFFFF" w:themeColor="background1"/>
              </w:rPr>
              <w:t>WEAKNESSSES</w:t>
            </w:r>
          </w:p>
        </w:tc>
      </w:tr>
      <w:tr w:rsidR="573D31BF" w:rsidRPr="00F3610E" w14:paraId="352252EF" w14:textId="77777777" w:rsidTr="573D31BF">
        <w:trPr>
          <w:trHeight w:val="1005"/>
        </w:trPr>
        <w:tc>
          <w:tcPr>
            <w:tcW w:w="516" w:type="dxa"/>
            <w:tcBorders>
              <w:top w:val="single" w:sz="4" w:space="0" w:color="3969AD"/>
              <w:left w:val="single" w:sz="4" w:space="0" w:color="3969AD"/>
              <w:bottom w:val="single" w:sz="4" w:space="0" w:color="3969AD"/>
              <w:right w:val="single" w:sz="4" w:space="0" w:color="3969AD"/>
            </w:tcBorders>
            <w:shd w:val="clear" w:color="auto" w:fill="80A4D5"/>
            <w:tcMar>
              <w:top w:w="15" w:type="dxa"/>
              <w:left w:w="15" w:type="dxa"/>
              <w:right w:w="15" w:type="dxa"/>
            </w:tcMar>
            <w:vAlign w:val="center"/>
          </w:tcPr>
          <w:p w14:paraId="6AA7D908" w14:textId="0E39D0DE"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1</w:t>
            </w:r>
          </w:p>
        </w:tc>
        <w:tc>
          <w:tcPr>
            <w:tcW w:w="4303" w:type="dxa"/>
            <w:tcBorders>
              <w:top w:val="single" w:sz="4" w:space="0" w:color="3969AD"/>
              <w:left w:val="single" w:sz="4" w:space="0" w:color="3969AD"/>
              <w:bottom w:val="single" w:sz="4" w:space="0" w:color="3969AD"/>
              <w:right w:val="single" w:sz="4" w:space="0" w:color="3969AD"/>
            </w:tcBorders>
            <w:tcMar>
              <w:top w:w="15" w:type="dxa"/>
              <w:left w:w="270" w:type="dxa"/>
              <w:right w:w="15" w:type="dxa"/>
            </w:tcMar>
            <w:vAlign w:val="center"/>
          </w:tcPr>
          <w:p w14:paraId="13E29637" w14:textId="32BD43A6"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Rogers turned its junk bond status to investment grade, indicating strong balance sheet and financial stability (Rogers Communications Inc., 2022)</w:t>
            </w:r>
          </w:p>
        </w:tc>
        <w:tc>
          <w:tcPr>
            <w:tcW w:w="453" w:type="dxa"/>
            <w:tcBorders>
              <w:top w:val="nil"/>
              <w:left w:val="single" w:sz="4" w:space="0" w:color="3969AD"/>
              <w:bottom w:val="nil"/>
              <w:right w:val="nil"/>
            </w:tcBorders>
            <w:tcMar>
              <w:top w:w="15" w:type="dxa"/>
              <w:left w:w="15" w:type="dxa"/>
              <w:right w:w="15" w:type="dxa"/>
            </w:tcMar>
            <w:vAlign w:val="center"/>
          </w:tcPr>
          <w:p w14:paraId="3F036CC1" w14:textId="49248D1A" w:rsidR="573D31BF" w:rsidRPr="00F3610E" w:rsidRDefault="573D31BF" w:rsidP="00F3610E">
            <w:pPr>
              <w:jc w:val="both"/>
              <w:rPr>
                <w:rFonts w:asciiTheme="minorHAnsi" w:hAnsiTheme="minorHAnsi" w:cstheme="minorHAnsi"/>
              </w:rPr>
            </w:pPr>
          </w:p>
        </w:tc>
        <w:tc>
          <w:tcPr>
            <w:tcW w:w="522" w:type="dxa"/>
            <w:tcBorders>
              <w:top w:val="single" w:sz="4" w:space="0" w:color="D18B25"/>
              <w:left w:val="single" w:sz="4" w:space="0" w:color="D18B25"/>
              <w:bottom w:val="single" w:sz="4" w:space="0" w:color="D18B25"/>
              <w:right w:val="single" w:sz="4" w:space="0" w:color="D18B25"/>
            </w:tcBorders>
            <w:shd w:val="clear" w:color="auto" w:fill="E7BA78"/>
            <w:tcMar>
              <w:top w:w="15" w:type="dxa"/>
              <w:left w:w="15" w:type="dxa"/>
              <w:right w:w="15" w:type="dxa"/>
            </w:tcMar>
            <w:vAlign w:val="center"/>
          </w:tcPr>
          <w:p w14:paraId="1A58FBD2" w14:textId="7C8C2B62"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1</w:t>
            </w:r>
          </w:p>
        </w:tc>
        <w:tc>
          <w:tcPr>
            <w:tcW w:w="4271" w:type="dxa"/>
            <w:tcBorders>
              <w:top w:val="single" w:sz="4" w:space="0" w:color="D18B25"/>
              <w:left w:val="single" w:sz="4" w:space="0" w:color="D18B25"/>
              <w:bottom w:val="single" w:sz="4" w:space="0" w:color="D18B25"/>
              <w:right w:val="single" w:sz="4" w:space="0" w:color="D18B25"/>
            </w:tcBorders>
            <w:tcMar>
              <w:top w:w="15" w:type="dxa"/>
              <w:left w:w="270" w:type="dxa"/>
              <w:right w:w="15" w:type="dxa"/>
            </w:tcMar>
            <w:vAlign w:val="center"/>
          </w:tcPr>
          <w:p w14:paraId="1FD18F70" w14:textId="709D887C"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No presence in US when compared to Verizon (Rogers Communications Inc., 2020</w:t>
            </w:r>
            <w:r w:rsidR="1067BC0E" w:rsidRPr="00F3610E">
              <w:rPr>
                <w:rFonts w:asciiTheme="minorHAnsi" w:eastAsia="Arial" w:hAnsiTheme="minorHAnsi" w:cstheme="minorHAnsi"/>
              </w:rPr>
              <w:t>)</w:t>
            </w:r>
            <w:r w:rsidRPr="00F3610E">
              <w:rPr>
                <w:rFonts w:asciiTheme="minorHAnsi" w:eastAsia="Arial" w:hAnsiTheme="minorHAnsi" w:cstheme="minorHAnsi"/>
              </w:rPr>
              <w:t>.</w:t>
            </w:r>
          </w:p>
        </w:tc>
      </w:tr>
      <w:tr w:rsidR="573D31BF" w:rsidRPr="00F3610E" w14:paraId="4DAAF31B" w14:textId="77777777" w:rsidTr="573D31BF">
        <w:trPr>
          <w:trHeight w:val="750"/>
        </w:trPr>
        <w:tc>
          <w:tcPr>
            <w:tcW w:w="516" w:type="dxa"/>
            <w:tcBorders>
              <w:top w:val="single" w:sz="4" w:space="0" w:color="3969AD"/>
              <w:left w:val="single" w:sz="4" w:space="0" w:color="3969AD"/>
              <w:bottom w:val="single" w:sz="4" w:space="0" w:color="3969AD"/>
              <w:right w:val="single" w:sz="4" w:space="0" w:color="3969AD"/>
            </w:tcBorders>
            <w:shd w:val="clear" w:color="auto" w:fill="80A4D5"/>
            <w:tcMar>
              <w:top w:w="15" w:type="dxa"/>
              <w:left w:w="15" w:type="dxa"/>
              <w:right w:w="15" w:type="dxa"/>
            </w:tcMar>
            <w:vAlign w:val="center"/>
          </w:tcPr>
          <w:p w14:paraId="47D7A110" w14:textId="6B6906D5"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2</w:t>
            </w:r>
          </w:p>
        </w:tc>
        <w:tc>
          <w:tcPr>
            <w:tcW w:w="4303" w:type="dxa"/>
            <w:tcBorders>
              <w:top w:val="single" w:sz="4" w:space="0" w:color="3969AD"/>
              <w:left w:val="single" w:sz="4" w:space="0" w:color="3969AD"/>
              <w:bottom w:val="single" w:sz="4" w:space="0" w:color="3969AD"/>
              <w:right w:val="single" w:sz="4" w:space="0" w:color="3969AD"/>
            </w:tcBorders>
            <w:tcMar>
              <w:top w:w="15" w:type="dxa"/>
              <w:left w:w="270" w:type="dxa"/>
              <w:right w:w="15" w:type="dxa"/>
            </w:tcMar>
            <w:vAlign w:val="center"/>
          </w:tcPr>
          <w:p w14:paraId="40D1A4ED" w14:textId="21B88B60"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 xml:space="preserve">All call </w:t>
            </w:r>
            <w:r w:rsidR="615D50AE" w:rsidRPr="00F3610E">
              <w:rPr>
                <w:rFonts w:asciiTheme="minorHAnsi" w:eastAsia="Arial" w:hAnsiTheme="minorHAnsi" w:cstheme="minorHAnsi"/>
              </w:rPr>
              <w:t>centers</w:t>
            </w:r>
            <w:r w:rsidRPr="00F3610E">
              <w:rPr>
                <w:rFonts w:asciiTheme="minorHAnsi" w:eastAsia="Arial" w:hAnsiTheme="minorHAnsi" w:cstheme="minorHAnsi"/>
              </w:rPr>
              <w:t xml:space="preserve"> are located in Canada</w:t>
            </w:r>
            <w:r w:rsidR="660864E5" w:rsidRPr="00F3610E">
              <w:rPr>
                <w:rFonts w:asciiTheme="minorHAnsi" w:eastAsia="Arial" w:hAnsiTheme="minorHAnsi" w:cstheme="minorHAnsi"/>
              </w:rPr>
              <w:t>,</w:t>
            </w:r>
            <w:r w:rsidRPr="00F3610E">
              <w:rPr>
                <w:rFonts w:asciiTheme="minorHAnsi" w:eastAsia="Arial" w:hAnsiTheme="minorHAnsi" w:cstheme="minorHAnsi"/>
              </w:rPr>
              <w:t xml:space="preserve"> enhancing customer satisfaction (Rogers Communications Inc., 2022)</w:t>
            </w:r>
          </w:p>
        </w:tc>
        <w:tc>
          <w:tcPr>
            <w:tcW w:w="453" w:type="dxa"/>
            <w:tcBorders>
              <w:top w:val="nil"/>
              <w:left w:val="single" w:sz="4" w:space="0" w:color="3969AD"/>
              <w:bottom w:val="nil"/>
              <w:right w:val="nil"/>
            </w:tcBorders>
            <w:tcMar>
              <w:top w:w="15" w:type="dxa"/>
              <w:left w:w="15" w:type="dxa"/>
              <w:right w:w="15" w:type="dxa"/>
            </w:tcMar>
            <w:vAlign w:val="center"/>
          </w:tcPr>
          <w:p w14:paraId="22BE775B" w14:textId="62C11B9E" w:rsidR="573D31BF" w:rsidRPr="00F3610E" w:rsidRDefault="573D31BF" w:rsidP="00F3610E">
            <w:pPr>
              <w:jc w:val="both"/>
              <w:rPr>
                <w:rFonts w:asciiTheme="minorHAnsi" w:hAnsiTheme="minorHAnsi" w:cstheme="minorHAnsi"/>
              </w:rPr>
            </w:pPr>
          </w:p>
        </w:tc>
        <w:tc>
          <w:tcPr>
            <w:tcW w:w="522" w:type="dxa"/>
            <w:tcBorders>
              <w:top w:val="single" w:sz="4" w:space="0" w:color="D18B25"/>
              <w:left w:val="single" w:sz="4" w:space="0" w:color="D18B25"/>
              <w:bottom w:val="single" w:sz="4" w:space="0" w:color="D18B25"/>
              <w:right w:val="single" w:sz="4" w:space="0" w:color="D18B25"/>
            </w:tcBorders>
            <w:shd w:val="clear" w:color="auto" w:fill="E7BA78"/>
            <w:tcMar>
              <w:top w:w="15" w:type="dxa"/>
              <w:left w:w="15" w:type="dxa"/>
              <w:right w:w="15" w:type="dxa"/>
            </w:tcMar>
            <w:vAlign w:val="center"/>
          </w:tcPr>
          <w:p w14:paraId="4EE6CE09" w14:textId="577B2CE1"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2</w:t>
            </w:r>
          </w:p>
        </w:tc>
        <w:tc>
          <w:tcPr>
            <w:tcW w:w="4271" w:type="dxa"/>
            <w:tcBorders>
              <w:top w:val="single" w:sz="4" w:space="0" w:color="D18B25"/>
              <w:left w:val="single" w:sz="4" w:space="0" w:color="D18B25"/>
              <w:bottom w:val="single" w:sz="4" w:space="0" w:color="D18B25"/>
              <w:right w:val="single" w:sz="4" w:space="0" w:color="D18B25"/>
            </w:tcBorders>
            <w:tcMar>
              <w:top w:w="15" w:type="dxa"/>
              <w:left w:w="270" w:type="dxa"/>
              <w:right w:w="15" w:type="dxa"/>
            </w:tcMar>
            <w:vAlign w:val="center"/>
          </w:tcPr>
          <w:p w14:paraId="2360B046" w14:textId="62FF0A2B"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Less fib</w:t>
            </w:r>
            <w:r w:rsidR="5A034411" w:rsidRPr="00F3610E">
              <w:rPr>
                <w:rFonts w:asciiTheme="minorHAnsi" w:eastAsia="Arial" w:hAnsiTheme="minorHAnsi" w:cstheme="minorHAnsi"/>
              </w:rPr>
              <w:t>er</w:t>
            </w:r>
            <w:r w:rsidRPr="00F3610E">
              <w:rPr>
                <w:rFonts w:asciiTheme="minorHAnsi" w:eastAsia="Arial" w:hAnsiTheme="minorHAnsi" w:cstheme="minorHAnsi"/>
              </w:rPr>
              <w:t xml:space="preserve"> optic network when compared to Telus (Telus Corporation, 2021).</w:t>
            </w:r>
          </w:p>
        </w:tc>
      </w:tr>
      <w:tr w:rsidR="573D31BF" w:rsidRPr="00F3610E" w14:paraId="24C064B9" w14:textId="77777777" w:rsidTr="00DF4E4A">
        <w:trPr>
          <w:trHeight w:val="847"/>
        </w:trPr>
        <w:tc>
          <w:tcPr>
            <w:tcW w:w="516" w:type="dxa"/>
            <w:tcBorders>
              <w:top w:val="single" w:sz="4" w:space="0" w:color="3969AD"/>
              <w:left w:val="single" w:sz="4" w:space="0" w:color="3969AD"/>
              <w:bottom w:val="single" w:sz="4" w:space="0" w:color="3969AD"/>
              <w:right w:val="single" w:sz="4" w:space="0" w:color="3969AD"/>
            </w:tcBorders>
            <w:shd w:val="clear" w:color="auto" w:fill="80A4D5"/>
            <w:tcMar>
              <w:top w:w="15" w:type="dxa"/>
              <w:left w:w="15" w:type="dxa"/>
              <w:right w:w="15" w:type="dxa"/>
            </w:tcMar>
            <w:vAlign w:val="center"/>
          </w:tcPr>
          <w:p w14:paraId="5A80EDF0" w14:textId="71E3E5EB"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3</w:t>
            </w:r>
          </w:p>
        </w:tc>
        <w:tc>
          <w:tcPr>
            <w:tcW w:w="4303" w:type="dxa"/>
            <w:tcBorders>
              <w:top w:val="single" w:sz="4" w:space="0" w:color="3969AD"/>
              <w:left w:val="single" w:sz="4" w:space="0" w:color="3969AD"/>
              <w:bottom w:val="single" w:sz="4" w:space="0" w:color="3969AD"/>
              <w:right w:val="single" w:sz="4" w:space="0" w:color="3969AD"/>
            </w:tcBorders>
            <w:tcMar>
              <w:top w:w="15" w:type="dxa"/>
              <w:left w:w="270" w:type="dxa"/>
              <w:right w:w="15" w:type="dxa"/>
            </w:tcMar>
            <w:vAlign w:val="center"/>
          </w:tcPr>
          <w:p w14:paraId="377832E3" w14:textId="6293917D"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Owns media properties and sports rights such as NHL</w:t>
            </w:r>
          </w:p>
        </w:tc>
        <w:tc>
          <w:tcPr>
            <w:tcW w:w="453" w:type="dxa"/>
            <w:tcBorders>
              <w:top w:val="nil"/>
              <w:left w:val="single" w:sz="4" w:space="0" w:color="3969AD"/>
              <w:bottom w:val="nil"/>
              <w:right w:val="nil"/>
            </w:tcBorders>
            <w:tcMar>
              <w:top w:w="15" w:type="dxa"/>
              <w:left w:w="15" w:type="dxa"/>
              <w:right w:w="15" w:type="dxa"/>
            </w:tcMar>
            <w:vAlign w:val="center"/>
          </w:tcPr>
          <w:p w14:paraId="448F8E4E" w14:textId="1A293613" w:rsidR="573D31BF" w:rsidRPr="00F3610E" w:rsidRDefault="573D31BF" w:rsidP="00F3610E">
            <w:pPr>
              <w:jc w:val="both"/>
              <w:rPr>
                <w:rFonts w:asciiTheme="minorHAnsi" w:hAnsiTheme="minorHAnsi" w:cstheme="minorHAnsi"/>
              </w:rPr>
            </w:pPr>
          </w:p>
        </w:tc>
        <w:tc>
          <w:tcPr>
            <w:tcW w:w="522" w:type="dxa"/>
            <w:tcBorders>
              <w:top w:val="single" w:sz="4" w:space="0" w:color="D18B25"/>
              <w:left w:val="single" w:sz="4" w:space="0" w:color="D18B25"/>
              <w:bottom w:val="single" w:sz="4" w:space="0" w:color="D18B25"/>
              <w:right w:val="single" w:sz="4" w:space="0" w:color="D18B25"/>
            </w:tcBorders>
            <w:shd w:val="clear" w:color="auto" w:fill="E7BA78"/>
            <w:tcMar>
              <w:top w:w="15" w:type="dxa"/>
              <w:left w:w="15" w:type="dxa"/>
              <w:right w:w="15" w:type="dxa"/>
            </w:tcMar>
            <w:vAlign w:val="center"/>
          </w:tcPr>
          <w:p w14:paraId="21F3AFAA" w14:textId="0CE8E991"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3</w:t>
            </w:r>
          </w:p>
        </w:tc>
        <w:tc>
          <w:tcPr>
            <w:tcW w:w="4271" w:type="dxa"/>
            <w:tcBorders>
              <w:top w:val="single" w:sz="4" w:space="0" w:color="D18B25"/>
              <w:left w:val="single" w:sz="4" w:space="0" w:color="D18B25"/>
              <w:bottom w:val="single" w:sz="4" w:space="0" w:color="D18B25"/>
              <w:right w:val="single" w:sz="4" w:space="0" w:color="D18B25"/>
            </w:tcBorders>
            <w:tcMar>
              <w:top w:w="15" w:type="dxa"/>
              <w:left w:w="270" w:type="dxa"/>
              <w:right w:w="15" w:type="dxa"/>
            </w:tcMar>
            <w:vAlign w:val="center"/>
          </w:tcPr>
          <w:p w14:paraId="63510148" w14:textId="490B8467" w:rsidR="573D31BF" w:rsidRPr="00F3610E" w:rsidRDefault="573D31BF" w:rsidP="00F3610E">
            <w:pPr>
              <w:jc w:val="both"/>
              <w:rPr>
                <w:rFonts w:asciiTheme="minorHAnsi" w:eastAsia="Arial" w:hAnsiTheme="minorHAnsi" w:cstheme="minorHAnsi"/>
              </w:rPr>
            </w:pPr>
            <w:r w:rsidRPr="00F3610E">
              <w:rPr>
                <w:rFonts w:asciiTheme="minorHAnsi" w:eastAsia="Arial" w:hAnsiTheme="minorHAnsi" w:cstheme="minorHAnsi"/>
              </w:rPr>
              <w:t xml:space="preserve">Media unit profitability </w:t>
            </w:r>
            <w:bookmarkStart w:id="13" w:name="_Int_qla8AdcF"/>
            <w:r w:rsidRPr="00F3610E">
              <w:rPr>
                <w:rFonts w:asciiTheme="minorHAnsi" w:eastAsia="Arial" w:hAnsiTheme="minorHAnsi" w:cstheme="minorHAnsi"/>
              </w:rPr>
              <w:t xml:space="preserve">lags </w:t>
            </w:r>
            <w:r w:rsidR="18C56CFB" w:rsidRPr="00F3610E">
              <w:rPr>
                <w:rFonts w:asciiTheme="minorHAnsi" w:eastAsia="Arial" w:hAnsiTheme="minorHAnsi" w:cstheme="minorHAnsi"/>
              </w:rPr>
              <w:t>behind</w:t>
            </w:r>
            <w:bookmarkEnd w:id="13"/>
            <w:r w:rsidR="18C56CFB" w:rsidRPr="00F3610E">
              <w:rPr>
                <w:rFonts w:asciiTheme="minorHAnsi" w:eastAsia="Arial" w:hAnsiTheme="minorHAnsi" w:cstheme="minorHAnsi"/>
              </w:rPr>
              <w:t xml:space="preserve"> </w:t>
            </w:r>
            <w:r w:rsidR="1AEAAA08" w:rsidRPr="00F3610E">
              <w:rPr>
                <w:rFonts w:asciiTheme="minorHAnsi" w:eastAsia="Arial" w:hAnsiTheme="minorHAnsi" w:cstheme="minorHAnsi"/>
              </w:rPr>
              <w:t>rivals</w:t>
            </w:r>
            <w:r w:rsidR="285CD2C7" w:rsidRPr="00F3610E">
              <w:rPr>
                <w:rFonts w:asciiTheme="minorHAnsi" w:eastAsia="Arial" w:hAnsiTheme="minorHAnsi" w:cstheme="minorHAnsi"/>
              </w:rPr>
              <w:t xml:space="preserve"> </w:t>
            </w:r>
            <w:r w:rsidRPr="00F3610E">
              <w:rPr>
                <w:rFonts w:asciiTheme="minorHAnsi" w:eastAsia="Arial" w:hAnsiTheme="minorHAnsi" w:cstheme="minorHAnsi"/>
              </w:rPr>
              <w:t>(Rogers Communications Inc., 2021)</w:t>
            </w:r>
          </w:p>
        </w:tc>
      </w:tr>
      <w:tr w:rsidR="573D31BF" w:rsidRPr="00F3610E" w14:paraId="459E8D5A" w14:textId="77777777" w:rsidTr="573D31BF">
        <w:trPr>
          <w:trHeight w:val="540"/>
        </w:trPr>
        <w:tc>
          <w:tcPr>
            <w:tcW w:w="516" w:type="dxa"/>
            <w:tcBorders>
              <w:top w:val="single" w:sz="4" w:space="0" w:color="3969AD"/>
              <w:left w:val="single" w:sz="4" w:space="0" w:color="3969AD"/>
              <w:bottom w:val="single" w:sz="4" w:space="0" w:color="3969AD"/>
              <w:right w:val="single" w:sz="4" w:space="0" w:color="3969AD"/>
            </w:tcBorders>
            <w:shd w:val="clear" w:color="auto" w:fill="80A4D5"/>
            <w:tcMar>
              <w:top w:w="15" w:type="dxa"/>
              <w:left w:w="15" w:type="dxa"/>
              <w:right w:w="15" w:type="dxa"/>
            </w:tcMar>
            <w:vAlign w:val="center"/>
          </w:tcPr>
          <w:p w14:paraId="635686A0" w14:textId="4F13B758"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4</w:t>
            </w:r>
          </w:p>
        </w:tc>
        <w:tc>
          <w:tcPr>
            <w:tcW w:w="4303" w:type="dxa"/>
            <w:tcBorders>
              <w:top w:val="single" w:sz="4" w:space="0" w:color="3969AD"/>
              <w:left w:val="single" w:sz="4" w:space="0" w:color="3969AD"/>
              <w:bottom w:val="single" w:sz="4" w:space="0" w:color="3969AD"/>
              <w:right w:val="single" w:sz="4" w:space="0" w:color="3969AD"/>
            </w:tcBorders>
            <w:tcMar>
              <w:top w:w="15" w:type="dxa"/>
              <w:left w:w="270" w:type="dxa"/>
              <w:right w:w="15" w:type="dxa"/>
            </w:tcMar>
            <w:vAlign w:val="center"/>
          </w:tcPr>
          <w:p w14:paraId="2381D5F1" w14:textId="0C9D90AA"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Has a strong brand image and customer loyalty (Rogers Communications Inc., 2022)</w:t>
            </w:r>
          </w:p>
        </w:tc>
        <w:tc>
          <w:tcPr>
            <w:tcW w:w="453" w:type="dxa"/>
            <w:tcBorders>
              <w:top w:val="nil"/>
              <w:left w:val="single" w:sz="4" w:space="0" w:color="3969AD"/>
              <w:bottom w:val="nil"/>
              <w:right w:val="nil"/>
            </w:tcBorders>
            <w:tcMar>
              <w:top w:w="15" w:type="dxa"/>
              <w:left w:w="15" w:type="dxa"/>
              <w:right w:w="15" w:type="dxa"/>
            </w:tcMar>
            <w:vAlign w:val="center"/>
          </w:tcPr>
          <w:p w14:paraId="3036FA28" w14:textId="1093782C" w:rsidR="573D31BF" w:rsidRPr="00F3610E" w:rsidRDefault="573D31BF" w:rsidP="00F3610E">
            <w:pPr>
              <w:jc w:val="both"/>
              <w:rPr>
                <w:rFonts w:asciiTheme="minorHAnsi" w:hAnsiTheme="minorHAnsi" w:cstheme="minorHAnsi"/>
              </w:rPr>
            </w:pPr>
          </w:p>
        </w:tc>
        <w:tc>
          <w:tcPr>
            <w:tcW w:w="522" w:type="dxa"/>
            <w:tcBorders>
              <w:top w:val="single" w:sz="4" w:space="0" w:color="D18B25"/>
              <w:left w:val="nil"/>
              <w:bottom w:val="nil"/>
              <w:right w:val="nil"/>
            </w:tcBorders>
            <w:tcMar>
              <w:top w:w="15" w:type="dxa"/>
              <w:left w:w="15" w:type="dxa"/>
              <w:right w:w="15" w:type="dxa"/>
            </w:tcMar>
            <w:vAlign w:val="center"/>
          </w:tcPr>
          <w:p w14:paraId="4CA1C797" w14:textId="2C5F3BEF" w:rsidR="573D31BF" w:rsidRPr="00F3610E" w:rsidRDefault="573D31BF" w:rsidP="00F3610E">
            <w:pPr>
              <w:jc w:val="both"/>
              <w:rPr>
                <w:rFonts w:asciiTheme="minorHAnsi" w:hAnsiTheme="minorHAnsi" w:cstheme="minorHAnsi"/>
              </w:rPr>
            </w:pPr>
          </w:p>
        </w:tc>
        <w:tc>
          <w:tcPr>
            <w:tcW w:w="4271" w:type="dxa"/>
            <w:tcBorders>
              <w:top w:val="single" w:sz="4" w:space="0" w:color="D18B25"/>
              <w:left w:val="nil"/>
              <w:bottom w:val="nil"/>
              <w:right w:val="nil"/>
            </w:tcBorders>
            <w:tcMar>
              <w:top w:w="15" w:type="dxa"/>
              <w:left w:w="15" w:type="dxa"/>
              <w:right w:w="15" w:type="dxa"/>
            </w:tcMar>
            <w:vAlign w:val="center"/>
          </w:tcPr>
          <w:p w14:paraId="32A5813C" w14:textId="3F229E1B" w:rsidR="573D31BF" w:rsidRPr="00F3610E" w:rsidRDefault="573D31BF" w:rsidP="00F3610E">
            <w:pPr>
              <w:jc w:val="both"/>
              <w:rPr>
                <w:rFonts w:asciiTheme="minorHAnsi" w:hAnsiTheme="minorHAnsi" w:cstheme="minorHAnsi"/>
              </w:rPr>
            </w:pPr>
          </w:p>
        </w:tc>
      </w:tr>
      <w:tr w:rsidR="573D31BF" w:rsidRPr="00F3610E" w14:paraId="5BFDC875" w14:textId="77777777" w:rsidTr="573D31BF">
        <w:trPr>
          <w:trHeight w:val="405"/>
        </w:trPr>
        <w:tc>
          <w:tcPr>
            <w:tcW w:w="516" w:type="dxa"/>
            <w:tcBorders>
              <w:top w:val="single" w:sz="4" w:space="0" w:color="3969AD"/>
              <w:left w:val="nil"/>
              <w:bottom w:val="nil"/>
              <w:right w:val="nil"/>
            </w:tcBorders>
            <w:tcMar>
              <w:top w:w="15" w:type="dxa"/>
              <w:left w:w="15" w:type="dxa"/>
              <w:right w:w="15" w:type="dxa"/>
            </w:tcMar>
            <w:vAlign w:val="center"/>
          </w:tcPr>
          <w:p w14:paraId="18BAC958" w14:textId="5F5FB997" w:rsidR="573D31BF" w:rsidRPr="00F3610E" w:rsidRDefault="573D31BF" w:rsidP="00F3610E">
            <w:pPr>
              <w:jc w:val="both"/>
              <w:rPr>
                <w:rFonts w:asciiTheme="minorHAnsi" w:hAnsiTheme="minorHAnsi" w:cstheme="minorHAnsi"/>
              </w:rPr>
            </w:pPr>
          </w:p>
        </w:tc>
        <w:tc>
          <w:tcPr>
            <w:tcW w:w="4303" w:type="dxa"/>
            <w:tcBorders>
              <w:top w:val="single" w:sz="4" w:space="0" w:color="3969AD"/>
              <w:left w:val="nil"/>
              <w:bottom w:val="nil"/>
              <w:right w:val="nil"/>
            </w:tcBorders>
            <w:tcMar>
              <w:top w:w="15" w:type="dxa"/>
              <w:left w:w="15" w:type="dxa"/>
              <w:right w:w="15" w:type="dxa"/>
            </w:tcMar>
            <w:vAlign w:val="center"/>
          </w:tcPr>
          <w:p w14:paraId="55F0BFA8" w14:textId="6C50CDCE"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center"/>
          </w:tcPr>
          <w:p w14:paraId="09C42EF4" w14:textId="1C71876A" w:rsidR="573D31BF" w:rsidRPr="00F3610E" w:rsidRDefault="573D31BF" w:rsidP="00F3610E">
            <w:pPr>
              <w:jc w:val="both"/>
              <w:rPr>
                <w:rFonts w:asciiTheme="minorHAnsi" w:hAnsiTheme="minorHAnsi" w:cstheme="minorHAnsi"/>
              </w:rPr>
            </w:pPr>
          </w:p>
        </w:tc>
        <w:tc>
          <w:tcPr>
            <w:tcW w:w="522" w:type="dxa"/>
            <w:tcBorders>
              <w:top w:val="nil"/>
              <w:left w:val="nil"/>
              <w:bottom w:val="nil"/>
              <w:right w:val="nil"/>
            </w:tcBorders>
            <w:tcMar>
              <w:top w:w="15" w:type="dxa"/>
              <w:left w:w="15" w:type="dxa"/>
              <w:right w:w="15" w:type="dxa"/>
            </w:tcMar>
            <w:vAlign w:val="center"/>
          </w:tcPr>
          <w:p w14:paraId="6D01688A" w14:textId="72C05557" w:rsidR="573D31BF" w:rsidRPr="00F3610E" w:rsidRDefault="573D31BF" w:rsidP="00F3610E">
            <w:pPr>
              <w:jc w:val="both"/>
              <w:rPr>
                <w:rFonts w:asciiTheme="minorHAnsi" w:hAnsiTheme="minorHAnsi" w:cstheme="minorHAnsi"/>
              </w:rPr>
            </w:pPr>
          </w:p>
        </w:tc>
        <w:tc>
          <w:tcPr>
            <w:tcW w:w="4271" w:type="dxa"/>
            <w:tcBorders>
              <w:top w:val="nil"/>
              <w:left w:val="nil"/>
              <w:bottom w:val="nil"/>
              <w:right w:val="nil"/>
            </w:tcBorders>
            <w:tcMar>
              <w:top w:w="15" w:type="dxa"/>
              <w:left w:w="15" w:type="dxa"/>
              <w:right w:w="15" w:type="dxa"/>
            </w:tcMar>
            <w:vAlign w:val="center"/>
          </w:tcPr>
          <w:p w14:paraId="55A00539" w14:textId="18CF01ED" w:rsidR="573D31BF" w:rsidRPr="00F3610E" w:rsidRDefault="573D31BF" w:rsidP="00F3610E">
            <w:pPr>
              <w:jc w:val="both"/>
              <w:rPr>
                <w:rFonts w:asciiTheme="minorHAnsi" w:hAnsiTheme="minorHAnsi" w:cstheme="minorHAnsi"/>
              </w:rPr>
            </w:pPr>
          </w:p>
        </w:tc>
      </w:tr>
      <w:tr w:rsidR="573D31BF" w:rsidRPr="00F3610E" w14:paraId="54A94E95" w14:textId="77777777" w:rsidTr="573D31BF">
        <w:trPr>
          <w:trHeight w:val="540"/>
        </w:trPr>
        <w:tc>
          <w:tcPr>
            <w:tcW w:w="516" w:type="dxa"/>
            <w:tcBorders>
              <w:top w:val="single" w:sz="4" w:space="0" w:color="618436"/>
              <w:left w:val="single" w:sz="4" w:space="0" w:color="618436"/>
              <w:bottom w:val="single" w:sz="4" w:space="0" w:color="618436"/>
              <w:right w:val="single" w:sz="4" w:space="0" w:color="618436"/>
            </w:tcBorders>
            <w:shd w:val="clear" w:color="auto" w:fill="618436"/>
            <w:tcMar>
              <w:top w:w="15" w:type="dxa"/>
              <w:left w:w="15" w:type="dxa"/>
              <w:right w:w="15" w:type="dxa"/>
            </w:tcMar>
            <w:vAlign w:val="center"/>
          </w:tcPr>
          <w:p w14:paraId="211FF77F" w14:textId="51BB3372"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A2C774"/>
              </w:rPr>
              <w:t>O</w:t>
            </w:r>
          </w:p>
        </w:tc>
        <w:tc>
          <w:tcPr>
            <w:tcW w:w="4303" w:type="dxa"/>
            <w:tcBorders>
              <w:top w:val="single" w:sz="4" w:space="0" w:color="618436"/>
              <w:left w:val="single" w:sz="4" w:space="0" w:color="618436"/>
              <w:bottom w:val="single" w:sz="4" w:space="0" w:color="618436"/>
              <w:right w:val="single" w:sz="4" w:space="0" w:color="618436"/>
            </w:tcBorders>
            <w:shd w:val="clear" w:color="auto" w:fill="618436"/>
            <w:tcMar>
              <w:top w:w="15" w:type="dxa"/>
              <w:left w:w="15" w:type="dxa"/>
              <w:right w:w="15" w:type="dxa"/>
            </w:tcMar>
            <w:vAlign w:val="center"/>
          </w:tcPr>
          <w:p w14:paraId="652DF3B9" w14:textId="5FC31943"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FFFFFF" w:themeColor="background1"/>
              </w:rPr>
              <w:t>EXTERNAL</w:t>
            </w:r>
            <w:r w:rsidRPr="00F3610E">
              <w:rPr>
                <w:rFonts w:asciiTheme="minorHAnsi" w:eastAsia="Arial" w:hAnsiTheme="minorHAnsi" w:cstheme="minorHAnsi"/>
                <w:b/>
                <w:bCs/>
                <w:color w:val="FFFFFF" w:themeColor="background1"/>
              </w:rPr>
              <w:t xml:space="preserve"> OPPORTUNITIES</w:t>
            </w:r>
          </w:p>
        </w:tc>
        <w:tc>
          <w:tcPr>
            <w:tcW w:w="453" w:type="dxa"/>
            <w:tcBorders>
              <w:top w:val="nil"/>
              <w:left w:val="single" w:sz="4" w:space="0" w:color="618436"/>
              <w:bottom w:val="nil"/>
              <w:right w:val="nil"/>
            </w:tcBorders>
            <w:tcMar>
              <w:top w:w="15" w:type="dxa"/>
              <w:left w:w="15" w:type="dxa"/>
              <w:right w:w="15" w:type="dxa"/>
            </w:tcMar>
            <w:vAlign w:val="center"/>
          </w:tcPr>
          <w:p w14:paraId="3DBC2226" w14:textId="123ABA41"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[42]</w:t>
            </w:r>
          </w:p>
        </w:tc>
        <w:tc>
          <w:tcPr>
            <w:tcW w:w="522" w:type="dxa"/>
            <w:tcBorders>
              <w:top w:val="single" w:sz="4" w:space="0" w:color="C04E4E"/>
              <w:left w:val="single" w:sz="4" w:space="0" w:color="C04E4E"/>
              <w:bottom w:val="single" w:sz="4" w:space="0" w:color="C04E4E"/>
              <w:right w:val="single" w:sz="4" w:space="0" w:color="C04E4E"/>
            </w:tcBorders>
            <w:shd w:val="clear" w:color="auto" w:fill="C04E4E"/>
            <w:tcMar>
              <w:top w:w="15" w:type="dxa"/>
              <w:left w:w="15" w:type="dxa"/>
              <w:right w:w="15" w:type="dxa"/>
            </w:tcMar>
            <w:vAlign w:val="center"/>
          </w:tcPr>
          <w:p w14:paraId="050C00CA" w14:textId="6B6DD146"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D99595"/>
              </w:rPr>
              <w:t>T</w:t>
            </w:r>
          </w:p>
        </w:tc>
        <w:tc>
          <w:tcPr>
            <w:tcW w:w="4271" w:type="dxa"/>
            <w:tcBorders>
              <w:top w:val="single" w:sz="4" w:space="0" w:color="C04E4E"/>
              <w:left w:val="single" w:sz="4" w:space="0" w:color="C04E4E"/>
              <w:bottom w:val="single" w:sz="4" w:space="0" w:color="C04E4E"/>
              <w:right w:val="single" w:sz="4" w:space="0" w:color="C04E4E"/>
            </w:tcBorders>
            <w:shd w:val="clear" w:color="auto" w:fill="C04E4E"/>
            <w:tcMar>
              <w:top w:w="15" w:type="dxa"/>
              <w:left w:w="15" w:type="dxa"/>
              <w:right w:w="15" w:type="dxa"/>
            </w:tcMar>
            <w:vAlign w:val="center"/>
          </w:tcPr>
          <w:p w14:paraId="09108F9F" w14:textId="2E7E1059"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FFFFFF" w:themeColor="background1"/>
              </w:rPr>
              <w:t xml:space="preserve">EXTERNAL </w:t>
            </w:r>
            <w:r w:rsidRPr="00F3610E">
              <w:rPr>
                <w:rFonts w:asciiTheme="minorHAnsi" w:eastAsia="Arial" w:hAnsiTheme="minorHAnsi" w:cstheme="minorHAnsi"/>
                <w:b/>
                <w:bCs/>
                <w:color w:val="FFFFFF" w:themeColor="background1"/>
              </w:rPr>
              <w:t>THREATS</w:t>
            </w:r>
          </w:p>
        </w:tc>
      </w:tr>
      <w:tr w:rsidR="573D31BF" w:rsidRPr="00F3610E" w14:paraId="64E10AD7" w14:textId="77777777" w:rsidTr="573D31BF">
        <w:trPr>
          <w:trHeight w:val="1005"/>
        </w:trPr>
        <w:tc>
          <w:tcPr>
            <w:tcW w:w="516" w:type="dxa"/>
            <w:tcBorders>
              <w:top w:val="single" w:sz="4" w:space="0" w:color="618436"/>
              <w:left w:val="single" w:sz="4" w:space="0" w:color="618436"/>
              <w:bottom w:val="single" w:sz="4" w:space="0" w:color="618436"/>
              <w:right w:val="single" w:sz="4" w:space="0" w:color="618436"/>
            </w:tcBorders>
            <w:shd w:val="clear" w:color="auto" w:fill="A2C774"/>
            <w:tcMar>
              <w:top w:w="15" w:type="dxa"/>
              <w:left w:w="15" w:type="dxa"/>
              <w:right w:w="15" w:type="dxa"/>
            </w:tcMar>
            <w:vAlign w:val="center"/>
          </w:tcPr>
          <w:p w14:paraId="1CCA48A7" w14:textId="110BD8A6"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1</w:t>
            </w:r>
          </w:p>
        </w:tc>
        <w:tc>
          <w:tcPr>
            <w:tcW w:w="4303" w:type="dxa"/>
            <w:tcBorders>
              <w:top w:val="single" w:sz="4" w:space="0" w:color="618436"/>
              <w:left w:val="single" w:sz="4" w:space="0" w:color="618436"/>
              <w:bottom w:val="single" w:sz="4" w:space="0" w:color="618436"/>
              <w:right w:val="single" w:sz="4" w:space="0" w:color="618436"/>
            </w:tcBorders>
            <w:tcMar>
              <w:top w:w="15" w:type="dxa"/>
              <w:left w:w="270" w:type="dxa"/>
              <w:right w:w="15" w:type="dxa"/>
            </w:tcMar>
            <w:vAlign w:val="center"/>
          </w:tcPr>
          <w:p w14:paraId="592CD00D" w14:textId="01757D2C"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000000" w:themeColor="text1"/>
              </w:rPr>
              <w:t xml:space="preserve">Leverage media properties </w:t>
            </w:r>
            <w:r w:rsidR="3972FA62" w:rsidRPr="00F3610E">
              <w:rPr>
                <w:rFonts w:asciiTheme="minorHAnsi" w:eastAsia="Arial" w:hAnsiTheme="minorHAnsi" w:cstheme="minorHAnsi"/>
                <w:color w:val="000000" w:themeColor="text1"/>
              </w:rPr>
              <w:t xml:space="preserve">by forming </w:t>
            </w:r>
            <w:r w:rsidRPr="00F3610E">
              <w:rPr>
                <w:rFonts w:asciiTheme="minorHAnsi" w:eastAsia="Arial" w:hAnsiTheme="minorHAnsi" w:cstheme="minorHAnsi"/>
                <w:color w:val="000000" w:themeColor="text1"/>
              </w:rPr>
              <w:t>partnerships (TMX Money, 2021)</w:t>
            </w:r>
          </w:p>
        </w:tc>
        <w:tc>
          <w:tcPr>
            <w:tcW w:w="453" w:type="dxa"/>
            <w:tcBorders>
              <w:top w:val="nil"/>
              <w:left w:val="single" w:sz="4" w:space="0" w:color="618436"/>
              <w:bottom w:val="nil"/>
              <w:right w:val="nil"/>
            </w:tcBorders>
            <w:tcMar>
              <w:top w:w="15" w:type="dxa"/>
              <w:left w:w="15" w:type="dxa"/>
              <w:right w:w="15" w:type="dxa"/>
            </w:tcMar>
            <w:vAlign w:val="center"/>
          </w:tcPr>
          <w:p w14:paraId="3BEB2DD6" w14:textId="3D0F26CC" w:rsidR="573D31BF" w:rsidRPr="00F3610E" w:rsidRDefault="573D31BF" w:rsidP="00F3610E">
            <w:pPr>
              <w:jc w:val="both"/>
              <w:rPr>
                <w:rFonts w:asciiTheme="minorHAnsi" w:hAnsiTheme="minorHAnsi" w:cstheme="minorHAnsi"/>
              </w:rPr>
            </w:pPr>
          </w:p>
        </w:tc>
        <w:tc>
          <w:tcPr>
            <w:tcW w:w="522" w:type="dxa"/>
            <w:tcBorders>
              <w:top w:val="single" w:sz="4" w:space="0" w:color="C04E4E"/>
              <w:left w:val="single" w:sz="4" w:space="0" w:color="C04E4E"/>
              <w:bottom w:val="single" w:sz="4" w:space="0" w:color="C04E4E"/>
              <w:right w:val="single" w:sz="4" w:space="0" w:color="C04E4E"/>
            </w:tcBorders>
            <w:shd w:val="clear" w:color="auto" w:fill="D99595"/>
            <w:tcMar>
              <w:top w:w="15" w:type="dxa"/>
              <w:left w:w="15" w:type="dxa"/>
              <w:right w:w="15" w:type="dxa"/>
            </w:tcMar>
            <w:vAlign w:val="center"/>
          </w:tcPr>
          <w:p w14:paraId="64042712" w14:textId="1AF1A7EF"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1</w:t>
            </w:r>
          </w:p>
        </w:tc>
        <w:tc>
          <w:tcPr>
            <w:tcW w:w="4271" w:type="dxa"/>
            <w:tcBorders>
              <w:top w:val="single" w:sz="4" w:space="0" w:color="C04E4E"/>
              <w:left w:val="single" w:sz="4" w:space="0" w:color="C04E4E"/>
              <w:bottom w:val="single" w:sz="4" w:space="0" w:color="C04E4E"/>
              <w:right w:val="single" w:sz="4" w:space="0" w:color="C04E4E"/>
            </w:tcBorders>
            <w:tcMar>
              <w:top w:w="15" w:type="dxa"/>
              <w:left w:w="270" w:type="dxa"/>
              <w:right w:w="15" w:type="dxa"/>
            </w:tcMar>
            <w:vAlign w:val="center"/>
          </w:tcPr>
          <w:p w14:paraId="6FDECCA5" w14:textId="40D8C205" w:rsidR="62D4DA86" w:rsidRPr="00F3610E" w:rsidRDefault="62D4DA86" w:rsidP="00F3610E">
            <w:pPr>
              <w:jc w:val="both"/>
              <w:rPr>
                <w:rFonts w:asciiTheme="minorHAnsi" w:eastAsia="Arial" w:hAnsiTheme="minorHAnsi" w:cstheme="minorHAnsi"/>
              </w:rPr>
            </w:pPr>
            <w:r w:rsidRPr="00F3610E">
              <w:rPr>
                <w:rFonts w:asciiTheme="minorHAnsi" w:eastAsia="Arial" w:hAnsiTheme="minorHAnsi" w:cstheme="minorHAnsi"/>
              </w:rPr>
              <w:t>Bell and Telus are offering cheaper plans than Rogers in the cellular market thereby becoming more competitive</w:t>
            </w:r>
            <w:r w:rsidR="573D31BF" w:rsidRPr="00F3610E">
              <w:rPr>
                <w:rFonts w:asciiTheme="minorHAnsi" w:eastAsia="Arial" w:hAnsiTheme="minorHAnsi" w:cstheme="minorHAnsi"/>
              </w:rPr>
              <w:t xml:space="preserve"> (CRTC, 2020)</w:t>
            </w:r>
          </w:p>
        </w:tc>
      </w:tr>
      <w:tr w:rsidR="573D31BF" w:rsidRPr="00F3610E" w14:paraId="54BFCDCA" w14:textId="77777777" w:rsidTr="573D31BF">
        <w:trPr>
          <w:trHeight w:val="540"/>
        </w:trPr>
        <w:tc>
          <w:tcPr>
            <w:tcW w:w="516" w:type="dxa"/>
            <w:tcBorders>
              <w:top w:val="single" w:sz="4" w:space="0" w:color="618436"/>
              <w:left w:val="single" w:sz="4" w:space="0" w:color="618436"/>
              <w:bottom w:val="single" w:sz="4" w:space="0" w:color="618436"/>
              <w:right w:val="single" w:sz="4" w:space="0" w:color="618436"/>
            </w:tcBorders>
            <w:shd w:val="clear" w:color="auto" w:fill="A2C774"/>
            <w:tcMar>
              <w:top w:w="15" w:type="dxa"/>
              <w:left w:w="15" w:type="dxa"/>
              <w:right w:w="15" w:type="dxa"/>
            </w:tcMar>
            <w:vAlign w:val="center"/>
          </w:tcPr>
          <w:p w14:paraId="7A6DEB56" w14:textId="49922BB3"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2</w:t>
            </w:r>
          </w:p>
        </w:tc>
        <w:tc>
          <w:tcPr>
            <w:tcW w:w="4303" w:type="dxa"/>
            <w:tcBorders>
              <w:top w:val="single" w:sz="4" w:space="0" w:color="618436"/>
              <w:left w:val="single" w:sz="4" w:space="0" w:color="618436"/>
              <w:bottom w:val="single" w:sz="4" w:space="0" w:color="618436"/>
              <w:right w:val="single" w:sz="4" w:space="0" w:color="618436"/>
            </w:tcBorders>
            <w:tcMar>
              <w:top w:w="15" w:type="dxa"/>
              <w:left w:w="270" w:type="dxa"/>
              <w:right w:w="15" w:type="dxa"/>
            </w:tcMar>
            <w:vAlign w:val="center"/>
          </w:tcPr>
          <w:p w14:paraId="662CCDC9" w14:textId="469550D0"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color w:val="000000" w:themeColor="text1"/>
              </w:rPr>
              <w:t xml:space="preserve">Grow market share in Western Canada vs Telus and Bell </w:t>
            </w:r>
            <w:r w:rsidR="541A337F" w:rsidRPr="00F3610E">
              <w:rPr>
                <w:rFonts w:asciiTheme="minorHAnsi" w:eastAsia="Arial" w:hAnsiTheme="minorHAnsi" w:cstheme="minorHAnsi"/>
              </w:rPr>
              <w:t>(Roussel, 2021)</w:t>
            </w:r>
          </w:p>
        </w:tc>
        <w:tc>
          <w:tcPr>
            <w:tcW w:w="453" w:type="dxa"/>
            <w:tcBorders>
              <w:top w:val="nil"/>
              <w:left w:val="single" w:sz="4" w:space="0" w:color="618436"/>
              <w:bottom w:val="nil"/>
              <w:right w:val="nil"/>
            </w:tcBorders>
            <w:tcMar>
              <w:top w:w="15" w:type="dxa"/>
              <w:left w:w="15" w:type="dxa"/>
              <w:right w:w="15" w:type="dxa"/>
            </w:tcMar>
            <w:vAlign w:val="center"/>
          </w:tcPr>
          <w:p w14:paraId="39C6B2C9" w14:textId="159F732F" w:rsidR="573D31BF" w:rsidRPr="00F3610E" w:rsidRDefault="573D31BF" w:rsidP="00F3610E">
            <w:pPr>
              <w:jc w:val="both"/>
              <w:rPr>
                <w:rFonts w:asciiTheme="minorHAnsi" w:hAnsiTheme="minorHAnsi" w:cstheme="minorHAnsi"/>
              </w:rPr>
            </w:pPr>
          </w:p>
        </w:tc>
        <w:tc>
          <w:tcPr>
            <w:tcW w:w="522" w:type="dxa"/>
            <w:tcBorders>
              <w:top w:val="single" w:sz="4" w:space="0" w:color="C04E4E"/>
              <w:left w:val="single" w:sz="4" w:space="0" w:color="C04E4E"/>
              <w:bottom w:val="single" w:sz="4" w:space="0" w:color="C04E4E"/>
              <w:right w:val="single" w:sz="4" w:space="0" w:color="C04E4E"/>
            </w:tcBorders>
            <w:shd w:val="clear" w:color="auto" w:fill="D99595"/>
            <w:tcMar>
              <w:top w:w="15" w:type="dxa"/>
              <w:left w:w="15" w:type="dxa"/>
              <w:right w:w="15" w:type="dxa"/>
            </w:tcMar>
            <w:vAlign w:val="center"/>
          </w:tcPr>
          <w:p w14:paraId="277F2831" w14:textId="69569860"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2</w:t>
            </w:r>
          </w:p>
        </w:tc>
        <w:tc>
          <w:tcPr>
            <w:tcW w:w="4271" w:type="dxa"/>
            <w:tcBorders>
              <w:top w:val="single" w:sz="4" w:space="0" w:color="C04E4E"/>
              <w:left w:val="single" w:sz="4" w:space="0" w:color="C04E4E"/>
              <w:bottom w:val="single" w:sz="4" w:space="0" w:color="C04E4E"/>
              <w:right w:val="single" w:sz="4" w:space="0" w:color="C04E4E"/>
            </w:tcBorders>
            <w:tcMar>
              <w:top w:w="15" w:type="dxa"/>
              <w:left w:w="270" w:type="dxa"/>
              <w:right w:w="15" w:type="dxa"/>
            </w:tcMar>
            <w:vAlign w:val="center"/>
          </w:tcPr>
          <w:p w14:paraId="5B0C65F2" w14:textId="6EA02488" w:rsidR="3E8091A7" w:rsidRPr="00F3610E" w:rsidRDefault="3E8091A7" w:rsidP="00F3610E">
            <w:pPr>
              <w:jc w:val="both"/>
              <w:rPr>
                <w:rFonts w:asciiTheme="minorHAnsi" w:eastAsia="Arial" w:hAnsiTheme="minorHAnsi" w:cstheme="minorHAnsi"/>
              </w:rPr>
            </w:pPr>
            <w:r w:rsidRPr="00F3610E">
              <w:rPr>
                <w:rFonts w:asciiTheme="minorHAnsi" w:eastAsia="Arial" w:hAnsiTheme="minorHAnsi" w:cstheme="minorHAnsi"/>
              </w:rPr>
              <w:t>Expenses for investments in advanced networks is increasing</w:t>
            </w:r>
            <w:r w:rsidR="573D31BF" w:rsidRPr="00F3610E">
              <w:rPr>
                <w:rFonts w:asciiTheme="minorHAnsi" w:eastAsia="Arial" w:hAnsiTheme="minorHAnsi" w:cstheme="minorHAnsi"/>
              </w:rPr>
              <w:t xml:space="preserve"> (Rogers Communications Inc., 2021)</w:t>
            </w:r>
          </w:p>
        </w:tc>
      </w:tr>
      <w:tr w:rsidR="573D31BF" w:rsidRPr="00F3610E" w14:paraId="79427592" w14:textId="77777777" w:rsidTr="573D31BF">
        <w:trPr>
          <w:trHeight w:val="1005"/>
        </w:trPr>
        <w:tc>
          <w:tcPr>
            <w:tcW w:w="516" w:type="dxa"/>
            <w:tcBorders>
              <w:top w:val="single" w:sz="4" w:space="0" w:color="618436"/>
              <w:left w:val="single" w:sz="4" w:space="0" w:color="618436"/>
              <w:bottom w:val="single" w:sz="4" w:space="0" w:color="618436"/>
              <w:right w:val="single" w:sz="4" w:space="0" w:color="618436"/>
            </w:tcBorders>
            <w:shd w:val="clear" w:color="auto" w:fill="A2C774"/>
            <w:tcMar>
              <w:top w:w="15" w:type="dxa"/>
              <w:left w:w="15" w:type="dxa"/>
              <w:right w:w="15" w:type="dxa"/>
            </w:tcMar>
            <w:vAlign w:val="center"/>
          </w:tcPr>
          <w:p w14:paraId="0E517F75" w14:textId="74CC9A2B"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3</w:t>
            </w:r>
          </w:p>
        </w:tc>
        <w:tc>
          <w:tcPr>
            <w:tcW w:w="4303" w:type="dxa"/>
            <w:tcBorders>
              <w:top w:val="single" w:sz="4" w:space="0" w:color="618436"/>
              <w:left w:val="single" w:sz="4" w:space="0" w:color="618436"/>
              <w:bottom w:val="single" w:sz="4" w:space="0" w:color="618436"/>
              <w:right w:val="single" w:sz="4" w:space="0" w:color="618436"/>
            </w:tcBorders>
            <w:tcMar>
              <w:top w:w="15" w:type="dxa"/>
              <w:left w:w="270" w:type="dxa"/>
              <w:right w:w="15" w:type="dxa"/>
            </w:tcMar>
            <w:vAlign w:val="center"/>
          </w:tcPr>
          <w:p w14:paraId="4565077A" w14:textId="3BF2EF71" w:rsidR="21BF281E" w:rsidRPr="00F3610E" w:rsidRDefault="21BF281E" w:rsidP="00F3610E">
            <w:pPr>
              <w:jc w:val="both"/>
              <w:rPr>
                <w:rFonts w:asciiTheme="minorHAnsi" w:hAnsiTheme="minorHAnsi" w:cstheme="minorHAnsi"/>
              </w:rPr>
            </w:pPr>
            <w:r w:rsidRPr="00F3610E">
              <w:rPr>
                <w:rFonts w:asciiTheme="minorHAnsi" w:eastAsia="Arial" w:hAnsiTheme="minorHAnsi" w:cstheme="minorHAnsi"/>
                <w:color w:val="000000" w:themeColor="text1"/>
              </w:rPr>
              <w:t>Acquisition of Shaw Communications Inc. may increase customers and market share</w:t>
            </w:r>
            <w:r w:rsidR="573D31BF" w:rsidRPr="00F3610E">
              <w:rPr>
                <w:rFonts w:asciiTheme="minorHAnsi" w:eastAsia="Arial" w:hAnsiTheme="minorHAnsi" w:cstheme="minorHAnsi"/>
                <w:color w:val="000000" w:themeColor="text1"/>
              </w:rPr>
              <w:t xml:space="preserve"> (Rogers Communications Inc., 2022).</w:t>
            </w:r>
          </w:p>
        </w:tc>
        <w:tc>
          <w:tcPr>
            <w:tcW w:w="453" w:type="dxa"/>
            <w:tcBorders>
              <w:top w:val="nil"/>
              <w:left w:val="single" w:sz="4" w:space="0" w:color="618436"/>
              <w:bottom w:val="nil"/>
              <w:right w:val="nil"/>
            </w:tcBorders>
            <w:tcMar>
              <w:top w:w="15" w:type="dxa"/>
              <w:left w:w="15" w:type="dxa"/>
              <w:right w:w="15" w:type="dxa"/>
            </w:tcMar>
            <w:vAlign w:val="center"/>
          </w:tcPr>
          <w:p w14:paraId="04C01C24" w14:textId="0BDA2C9C" w:rsidR="573D31BF" w:rsidRPr="00F3610E" w:rsidRDefault="573D31BF" w:rsidP="00F3610E">
            <w:pPr>
              <w:jc w:val="both"/>
              <w:rPr>
                <w:rFonts w:asciiTheme="minorHAnsi" w:hAnsiTheme="minorHAnsi" w:cstheme="minorHAnsi"/>
              </w:rPr>
            </w:pPr>
          </w:p>
        </w:tc>
        <w:tc>
          <w:tcPr>
            <w:tcW w:w="522" w:type="dxa"/>
            <w:tcBorders>
              <w:top w:val="single" w:sz="4" w:space="0" w:color="C04E4E"/>
              <w:left w:val="single" w:sz="4" w:space="0" w:color="C04E4E"/>
              <w:bottom w:val="single" w:sz="4" w:space="0" w:color="C04E4E"/>
              <w:right w:val="single" w:sz="4" w:space="0" w:color="C04E4E"/>
            </w:tcBorders>
            <w:shd w:val="clear" w:color="auto" w:fill="D99595"/>
            <w:tcMar>
              <w:top w:w="15" w:type="dxa"/>
              <w:left w:w="15" w:type="dxa"/>
              <w:right w:w="15" w:type="dxa"/>
            </w:tcMar>
            <w:vAlign w:val="center"/>
          </w:tcPr>
          <w:p w14:paraId="01A2F455" w14:textId="6B9D78E9"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3</w:t>
            </w:r>
          </w:p>
        </w:tc>
        <w:tc>
          <w:tcPr>
            <w:tcW w:w="4271" w:type="dxa"/>
            <w:tcBorders>
              <w:top w:val="single" w:sz="4" w:space="0" w:color="C04E4E"/>
              <w:left w:val="single" w:sz="4" w:space="0" w:color="C04E4E"/>
              <w:bottom w:val="single" w:sz="4" w:space="0" w:color="C04E4E"/>
              <w:right w:val="single" w:sz="4" w:space="0" w:color="C04E4E"/>
            </w:tcBorders>
            <w:tcMar>
              <w:top w:w="15" w:type="dxa"/>
              <w:left w:w="270" w:type="dxa"/>
              <w:right w:w="15" w:type="dxa"/>
            </w:tcMar>
            <w:vAlign w:val="center"/>
          </w:tcPr>
          <w:p w14:paraId="09644ABC" w14:textId="1B55E8C0"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 xml:space="preserve">Changes in government regulations could affect operations and thereby financial </w:t>
            </w:r>
            <w:r w:rsidR="7B54EAB8" w:rsidRPr="00F3610E">
              <w:rPr>
                <w:rFonts w:asciiTheme="minorHAnsi" w:eastAsia="Arial" w:hAnsiTheme="minorHAnsi" w:cstheme="minorHAnsi"/>
              </w:rPr>
              <w:t>performance (</w:t>
            </w:r>
            <w:r w:rsidRPr="00F3610E">
              <w:rPr>
                <w:rFonts w:asciiTheme="minorHAnsi" w:eastAsia="Arial" w:hAnsiTheme="minorHAnsi" w:cstheme="minorHAnsi"/>
              </w:rPr>
              <w:t xml:space="preserve">Rogers Communications Inc., 2022). </w:t>
            </w:r>
          </w:p>
        </w:tc>
      </w:tr>
      <w:tr w:rsidR="573D31BF" w:rsidRPr="00F3610E" w14:paraId="433D95DD" w14:textId="77777777" w:rsidTr="573D31BF">
        <w:trPr>
          <w:trHeight w:val="1005"/>
        </w:trPr>
        <w:tc>
          <w:tcPr>
            <w:tcW w:w="516" w:type="dxa"/>
            <w:tcBorders>
              <w:top w:val="single" w:sz="4" w:space="0" w:color="618436"/>
              <w:left w:val="single" w:sz="4" w:space="0" w:color="618436"/>
              <w:bottom w:val="single" w:sz="4" w:space="0" w:color="618436"/>
              <w:right w:val="single" w:sz="4" w:space="0" w:color="618436"/>
            </w:tcBorders>
            <w:shd w:val="clear" w:color="auto" w:fill="A2C774"/>
            <w:tcMar>
              <w:top w:w="15" w:type="dxa"/>
              <w:left w:w="15" w:type="dxa"/>
              <w:right w:w="15" w:type="dxa"/>
            </w:tcMar>
            <w:vAlign w:val="center"/>
          </w:tcPr>
          <w:p w14:paraId="655B58D4" w14:textId="10EB5F2C"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4</w:t>
            </w:r>
          </w:p>
        </w:tc>
        <w:tc>
          <w:tcPr>
            <w:tcW w:w="4303" w:type="dxa"/>
            <w:tcBorders>
              <w:top w:val="single" w:sz="4" w:space="0" w:color="618436"/>
              <w:left w:val="single" w:sz="4" w:space="0" w:color="618436"/>
              <w:bottom w:val="single" w:sz="4" w:space="0" w:color="618436"/>
              <w:right w:val="single" w:sz="4" w:space="0" w:color="618436"/>
            </w:tcBorders>
            <w:tcMar>
              <w:top w:w="15" w:type="dxa"/>
              <w:left w:w="270" w:type="dxa"/>
              <w:right w:w="15" w:type="dxa"/>
            </w:tcMar>
            <w:vAlign w:val="center"/>
          </w:tcPr>
          <w:p w14:paraId="205E4EB7" w14:textId="7CF63C5D" w:rsidR="56627F9C" w:rsidRPr="00F3610E" w:rsidRDefault="56627F9C"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Promoting </w:t>
            </w:r>
            <w:r w:rsidR="77100D03" w:rsidRPr="00F3610E">
              <w:rPr>
                <w:rFonts w:asciiTheme="minorHAnsi" w:eastAsia="Arial" w:hAnsiTheme="minorHAnsi" w:cstheme="minorHAnsi"/>
                <w:color w:val="000000" w:themeColor="text1"/>
              </w:rPr>
              <w:t xml:space="preserve">the </w:t>
            </w:r>
            <w:bookmarkStart w:id="14" w:name="_Int_3wcPRUEy"/>
            <w:r w:rsidR="573D31BF" w:rsidRPr="00F3610E">
              <w:rPr>
                <w:rFonts w:asciiTheme="minorHAnsi" w:eastAsia="Arial" w:hAnsiTheme="minorHAnsi" w:cstheme="minorHAnsi"/>
                <w:color w:val="000000" w:themeColor="text1"/>
              </w:rPr>
              <w:t>Connected</w:t>
            </w:r>
            <w:bookmarkEnd w:id="14"/>
            <w:r w:rsidR="573D31BF" w:rsidRPr="00F3610E">
              <w:rPr>
                <w:rFonts w:asciiTheme="minorHAnsi" w:eastAsia="Arial" w:hAnsiTheme="minorHAnsi" w:cstheme="minorHAnsi"/>
                <w:color w:val="000000" w:themeColor="text1"/>
              </w:rPr>
              <w:t xml:space="preserve"> for Success program c</w:t>
            </w:r>
            <w:r w:rsidR="7F7F76B5" w:rsidRPr="00F3610E">
              <w:rPr>
                <w:rFonts w:asciiTheme="minorHAnsi" w:eastAsia="Arial" w:hAnsiTheme="minorHAnsi" w:cstheme="minorHAnsi"/>
                <w:color w:val="000000" w:themeColor="text1"/>
              </w:rPr>
              <w:t>an increase</w:t>
            </w:r>
            <w:r w:rsidR="573D31BF" w:rsidRPr="00F3610E">
              <w:rPr>
                <w:rFonts w:asciiTheme="minorHAnsi" w:eastAsia="Arial" w:hAnsiTheme="minorHAnsi" w:cstheme="minorHAnsi"/>
                <w:color w:val="000000" w:themeColor="text1"/>
              </w:rPr>
              <w:t xml:space="preserve"> </w:t>
            </w:r>
            <w:r w:rsidR="201F3EA8" w:rsidRPr="00F3610E">
              <w:rPr>
                <w:rFonts w:asciiTheme="minorHAnsi" w:eastAsia="Arial" w:hAnsiTheme="minorHAnsi" w:cstheme="minorHAnsi"/>
                <w:color w:val="000000" w:themeColor="text1"/>
              </w:rPr>
              <w:t xml:space="preserve">market share by </w:t>
            </w:r>
            <w:r w:rsidR="201F3EA8" w:rsidRPr="00F3610E">
              <w:rPr>
                <w:rFonts w:asciiTheme="minorHAnsi" w:eastAsia="Arial" w:hAnsiTheme="minorHAnsi" w:cstheme="minorHAnsi"/>
                <w:color w:val="000000" w:themeColor="text1"/>
              </w:rPr>
              <w:lastRenderedPageBreak/>
              <w:t xml:space="preserve">bringing in customers </w:t>
            </w:r>
            <w:r w:rsidR="573D31BF" w:rsidRPr="00F3610E">
              <w:rPr>
                <w:rFonts w:asciiTheme="minorHAnsi" w:eastAsia="Arial" w:hAnsiTheme="minorHAnsi" w:cstheme="minorHAnsi"/>
                <w:color w:val="000000" w:themeColor="text1"/>
              </w:rPr>
              <w:t>with low</w:t>
            </w:r>
            <w:r w:rsidR="17BD9A6B" w:rsidRPr="00F3610E">
              <w:rPr>
                <w:rFonts w:asciiTheme="minorHAnsi" w:eastAsia="Arial" w:hAnsiTheme="minorHAnsi" w:cstheme="minorHAnsi"/>
                <w:color w:val="000000" w:themeColor="text1"/>
              </w:rPr>
              <w:t xml:space="preserve"> </w:t>
            </w:r>
            <w:r w:rsidR="573D31BF" w:rsidRPr="00F3610E">
              <w:rPr>
                <w:rFonts w:asciiTheme="minorHAnsi" w:eastAsia="Arial" w:hAnsiTheme="minorHAnsi" w:cstheme="minorHAnsi"/>
                <w:color w:val="000000" w:themeColor="text1"/>
              </w:rPr>
              <w:t>income (Rogers Communications Inc., 2022).</w:t>
            </w:r>
          </w:p>
        </w:tc>
        <w:tc>
          <w:tcPr>
            <w:tcW w:w="453" w:type="dxa"/>
            <w:tcBorders>
              <w:top w:val="nil"/>
              <w:left w:val="single" w:sz="4" w:space="0" w:color="618436"/>
              <w:bottom w:val="nil"/>
              <w:right w:val="nil"/>
            </w:tcBorders>
            <w:tcMar>
              <w:top w:w="15" w:type="dxa"/>
              <w:left w:w="15" w:type="dxa"/>
              <w:right w:w="15" w:type="dxa"/>
            </w:tcMar>
            <w:vAlign w:val="center"/>
          </w:tcPr>
          <w:p w14:paraId="320E34F1" w14:textId="2A81BFC8" w:rsidR="573D31BF" w:rsidRPr="00F3610E" w:rsidRDefault="573D31BF" w:rsidP="00F3610E">
            <w:pPr>
              <w:jc w:val="both"/>
              <w:rPr>
                <w:rFonts w:asciiTheme="minorHAnsi" w:hAnsiTheme="minorHAnsi" w:cstheme="minorHAnsi"/>
              </w:rPr>
            </w:pPr>
          </w:p>
        </w:tc>
        <w:tc>
          <w:tcPr>
            <w:tcW w:w="522" w:type="dxa"/>
            <w:tcBorders>
              <w:top w:val="single" w:sz="4" w:space="0" w:color="C04E4E"/>
              <w:left w:val="single" w:sz="4" w:space="0" w:color="C04E4E"/>
              <w:bottom w:val="single" w:sz="4" w:space="0" w:color="C04E4E"/>
              <w:right w:val="single" w:sz="4" w:space="0" w:color="C04E4E"/>
            </w:tcBorders>
            <w:shd w:val="clear" w:color="auto" w:fill="D99595"/>
            <w:tcMar>
              <w:top w:w="15" w:type="dxa"/>
              <w:left w:w="15" w:type="dxa"/>
              <w:right w:w="15" w:type="dxa"/>
            </w:tcMar>
            <w:vAlign w:val="center"/>
          </w:tcPr>
          <w:p w14:paraId="7214C5C2" w14:textId="102F49D4"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FFFFFF" w:themeColor="background1"/>
              </w:rPr>
              <w:t>4</w:t>
            </w:r>
          </w:p>
        </w:tc>
        <w:tc>
          <w:tcPr>
            <w:tcW w:w="4271" w:type="dxa"/>
            <w:tcBorders>
              <w:top w:val="single" w:sz="4" w:space="0" w:color="C04E4E"/>
              <w:left w:val="single" w:sz="4" w:space="0" w:color="C04E4E"/>
              <w:bottom w:val="single" w:sz="4" w:space="0" w:color="C04E4E"/>
              <w:right w:val="single" w:sz="4" w:space="0" w:color="C04E4E"/>
            </w:tcBorders>
            <w:tcMar>
              <w:top w:w="15" w:type="dxa"/>
              <w:left w:w="270" w:type="dxa"/>
              <w:right w:w="15" w:type="dxa"/>
            </w:tcMar>
            <w:vAlign w:val="center"/>
          </w:tcPr>
          <w:p w14:paraId="3A9E77C7" w14:textId="7DD7D09E" w:rsidR="01374EFB" w:rsidRPr="00F3610E" w:rsidRDefault="01374EFB" w:rsidP="00F3610E">
            <w:pPr>
              <w:jc w:val="both"/>
              <w:rPr>
                <w:rFonts w:asciiTheme="minorHAnsi" w:eastAsia="Arial" w:hAnsiTheme="minorHAnsi" w:cstheme="minorHAnsi"/>
              </w:rPr>
            </w:pPr>
            <w:r w:rsidRPr="00F3610E">
              <w:rPr>
                <w:rFonts w:asciiTheme="minorHAnsi" w:eastAsia="Arial" w:hAnsiTheme="minorHAnsi" w:cstheme="minorHAnsi"/>
              </w:rPr>
              <w:t xml:space="preserve">Consumer spending is being affected by economic weakness in Canada </w:t>
            </w:r>
            <w:r w:rsidR="573D31BF" w:rsidRPr="00F3610E">
              <w:rPr>
                <w:rFonts w:asciiTheme="minorHAnsi" w:eastAsia="Arial" w:hAnsiTheme="minorHAnsi" w:cstheme="minorHAnsi"/>
              </w:rPr>
              <w:t>(Statistics Canada, 2022)</w:t>
            </w:r>
          </w:p>
        </w:tc>
      </w:tr>
      <w:tr w:rsidR="573D31BF" w:rsidRPr="00F3610E" w14:paraId="2EEB2629" w14:textId="77777777" w:rsidTr="573D31BF">
        <w:trPr>
          <w:trHeight w:val="285"/>
        </w:trPr>
        <w:tc>
          <w:tcPr>
            <w:tcW w:w="516" w:type="dxa"/>
            <w:tcBorders>
              <w:top w:val="single" w:sz="4" w:space="0" w:color="618436"/>
              <w:left w:val="nil"/>
              <w:bottom w:val="nil"/>
              <w:right w:val="nil"/>
            </w:tcBorders>
            <w:tcMar>
              <w:top w:w="15" w:type="dxa"/>
              <w:left w:w="15" w:type="dxa"/>
              <w:right w:w="15" w:type="dxa"/>
            </w:tcMar>
            <w:vAlign w:val="center"/>
          </w:tcPr>
          <w:p w14:paraId="34C36E44" w14:textId="59E2EF43" w:rsidR="573D31BF" w:rsidRPr="00F3610E" w:rsidRDefault="573D31BF" w:rsidP="00F3610E">
            <w:pPr>
              <w:jc w:val="both"/>
              <w:rPr>
                <w:rFonts w:asciiTheme="minorHAnsi" w:hAnsiTheme="minorHAnsi" w:cstheme="minorHAnsi"/>
              </w:rPr>
            </w:pPr>
          </w:p>
        </w:tc>
        <w:tc>
          <w:tcPr>
            <w:tcW w:w="4303" w:type="dxa"/>
            <w:tcBorders>
              <w:top w:val="single" w:sz="4" w:space="0" w:color="618436"/>
              <w:left w:val="nil"/>
              <w:bottom w:val="nil"/>
              <w:right w:val="nil"/>
            </w:tcBorders>
            <w:tcMar>
              <w:top w:w="15" w:type="dxa"/>
              <w:left w:w="15" w:type="dxa"/>
              <w:right w:w="15" w:type="dxa"/>
            </w:tcMar>
            <w:vAlign w:val="center"/>
          </w:tcPr>
          <w:p w14:paraId="5CA441ED" w14:textId="7F98B0A1"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center"/>
          </w:tcPr>
          <w:p w14:paraId="5A9D8BC7" w14:textId="20246D79" w:rsidR="573D31BF" w:rsidRPr="00F3610E" w:rsidRDefault="573D31BF" w:rsidP="00F3610E">
            <w:pPr>
              <w:jc w:val="both"/>
              <w:rPr>
                <w:rFonts w:asciiTheme="minorHAnsi" w:hAnsiTheme="minorHAnsi" w:cstheme="minorHAnsi"/>
              </w:rPr>
            </w:pPr>
          </w:p>
        </w:tc>
        <w:tc>
          <w:tcPr>
            <w:tcW w:w="522" w:type="dxa"/>
            <w:tcBorders>
              <w:top w:val="single" w:sz="4" w:space="0" w:color="C04E4E"/>
              <w:left w:val="nil"/>
              <w:bottom w:val="nil"/>
              <w:right w:val="nil"/>
            </w:tcBorders>
            <w:tcMar>
              <w:top w:w="15" w:type="dxa"/>
              <w:left w:w="15" w:type="dxa"/>
              <w:right w:w="15" w:type="dxa"/>
            </w:tcMar>
            <w:vAlign w:val="center"/>
          </w:tcPr>
          <w:p w14:paraId="44A377C4" w14:textId="59D97830" w:rsidR="573D31BF" w:rsidRPr="00F3610E" w:rsidRDefault="573D31BF" w:rsidP="00F3610E">
            <w:pPr>
              <w:jc w:val="both"/>
              <w:rPr>
                <w:rFonts w:asciiTheme="minorHAnsi" w:hAnsiTheme="minorHAnsi" w:cstheme="minorHAnsi"/>
              </w:rPr>
            </w:pPr>
          </w:p>
        </w:tc>
        <w:tc>
          <w:tcPr>
            <w:tcW w:w="4271" w:type="dxa"/>
            <w:tcBorders>
              <w:top w:val="single" w:sz="4" w:space="0" w:color="C04E4E"/>
              <w:left w:val="nil"/>
              <w:bottom w:val="nil"/>
              <w:right w:val="nil"/>
            </w:tcBorders>
            <w:tcMar>
              <w:top w:w="15" w:type="dxa"/>
              <w:left w:w="15" w:type="dxa"/>
              <w:right w:w="15" w:type="dxa"/>
            </w:tcMar>
            <w:vAlign w:val="center"/>
          </w:tcPr>
          <w:p w14:paraId="6019632F" w14:textId="5FE6AF23" w:rsidR="573D31BF" w:rsidRPr="00F3610E" w:rsidRDefault="573D31BF" w:rsidP="00F3610E">
            <w:pPr>
              <w:jc w:val="both"/>
              <w:rPr>
                <w:rFonts w:asciiTheme="minorHAnsi" w:hAnsiTheme="minorHAnsi" w:cstheme="minorHAnsi"/>
              </w:rPr>
            </w:pPr>
          </w:p>
        </w:tc>
      </w:tr>
      <w:tr w:rsidR="573D31BF" w:rsidRPr="00F3610E" w14:paraId="18E4E4EB" w14:textId="77777777" w:rsidTr="573D31BF">
        <w:trPr>
          <w:trHeight w:val="405"/>
        </w:trPr>
        <w:tc>
          <w:tcPr>
            <w:tcW w:w="516" w:type="dxa"/>
            <w:tcBorders>
              <w:top w:val="nil"/>
              <w:left w:val="nil"/>
              <w:bottom w:val="nil"/>
              <w:right w:val="nil"/>
            </w:tcBorders>
            <w:tcMar>
              <w:top w:w="15" w:type="dxa"/>
              <w:left w:w="15" w:type="dxa"/>
              <w:right w:w="15" w:type="dxa"/>
            </w:tcMar>
            <w:vAlign w:val="center"/>
          </w:tcPr>
          <w:p w14:paraId="14318714" w14:textId="6473C964" w:rsidR="573D31BF" w:rsidRPr="00F3610E" w:rsidRDefault="573D31BF" w:rsidP="00F3610E">
            <w:pPr>
              <w:jc w:val="both"/>
              <w:rPr>
                <w:rFonts w:asciiTheme="minorHAnsi" w:hAnsiTheme="minorHAnsi" w:cstheme="minorHAnsi"/>
              </w:rPr>
            </w:pPr>
          </w:p>
        </w:tc>
        <w:tc>
          <w:tcPr>
            <w:tcW w:w="4303" w:type="dxa"/>
            <w:tcBorders>
              <w:top w:val="nil"/>
              <w:left w:val="nil"/>
              <w:bottom w:val="nil"/>
              <w:right w:val="nil"/>
            </w:tcBorders>
            <w:tcMar>
              <w:top w:w="15" w:type="dxa"/>
              <w:left w:w="15" w:type="dxa"/>
              <w:right w:w="15" w:type="dxa"/>
            </w:tcMar>
            <w:vAlign w:val="center"/>
          </w:tcPr>
          <w:p w14:paraId="6BC66BE6" w14:textId="0FDEDF32"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center"/>
          </w:tcPr>
          <w:p w14:paraId="65AE9093" w14:textId="394F22FF" w:rsidR="573D31BF" w:rsidRPr="00F3610E" w:rsidRDefault="573D31BF" w:rsidP="00F3610E">
            <w:pPr>
              <w:jc w:val="both"/>
              <w:rPr>
                <w:rFonts w:asciiTheme="minorHAnsi" w:hAnsiTheme="minorHAnsi" w:cstheme="minorHAnsi"/>
              </w:rPr>
            </w:pPr>
          </w:p>
        </w:tc>
        <w:tc>
          <w:tcPr>
            <w:tcW w:w="522" w:type="dxa"/>
            <w:tcBorders>
              <w:top w:val="nil"/>
              <w:left w:val="nil"/>
              <w:bottom w:val="nil"/>
              <w:right w:val="nil"/>
            </w:tcBorders>
            <w:tcMar>
              <w:top w:w="15" w:type="dxa"/>
              <w:left w:w="15" w:type="dxa"/>
              <w:right w:w="15" w:type="dxa"/>
            </w:tcMar>
            <w:vAlign w:val="center"/>
          </w:tcPr>
          <w:p w14:paraId="0ABF7D9C" w14:textId="5B735D5F" w:rsidR="573D31BF" w:rsidRPr="00F3610E" w:rsidRDefault="573D31BF" w:rsidP="00F3610E">
            <w:pPr>
              <w:jc w:val="both"/>
              <w:rPr>
                <w:rFonts w:asciiTheme="minorHAnsi" w:hAnsiTheme="minorHAnsi" w:cstheme="minorHAnsi"/>
              </w:rPr>
            </w:pPr>
          </w:p>
        </w:tc>
        <w:tc>
          <w:tcPr>
            <w:tcW w:w="4271" w:type="dxa"/>
            <w:tcBorders>
              <w:top w:val="nil"/>
              <w:left w:val="nil"/>
              <w:bottom w:val="nil"/>
              <w:right w:val="nil"/>
            </w:tcBorders>
            <w:tcMar>
              <w:top w:w="15" w:type="dxa"/>
              <w:left w:w="15" w:type="dxa"/>
              <w:right w:w="15" w:type="dxa"/>
            </w:tcMar>
            <w:vAlign w:val="center"/>
          </w:tcPr>
          <w:p w14:paraId="5469724E" w14:textId="015119FB" w:rsidR="573D31BF" w:rsidRPr="00F3610E" w:rsidRDefault="573D31BF" w:rsidP="00F3610E">
            <w:pPr>
              <w:jc w:val="both"/>
              <w:rPr>
                <w:rFonts w:asciiTheme="minorHAnsi" w:hAnsiTheme="minorHAnsi" w:cstheme="minorHAnsi"/>
              </w:rPr>
            </w:pPr>
          </w:p>
        </w:tc>
      </w:tr>
      <w:tr w:rsidR="573D31BF" w:rsidRPr="00F3610E" w14:paraId="113A6F4F" w14:textId="77777777" w:rsidTr="573D31BF">
        <w:trPr>
          <w:trHeight w:val="540"/>
        </w:trPr>
        <w:tc>
          <w:tcPr>
            <w:tcW w:w="10065"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Mar>
              <w:top w:w="15" w:type="dxa"/>
              <w:left w:w="15" w:type="dxa"/>
              <w:right w:w="15" w:type="dxa"/>
            </w:tcMar>
            <w:vAlign w:val="center"/>
          </w:tcPr>
          <w:p w14:paraId="1B232692" w14:textId="0F1CC0F1"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595959" w:themeColor="text1" w:themeTint="A6"/>
              </w:rPr>
              <w:t>ACTION ITEMS &amp; GOALS</w:t>
            </w:r>
          </w:p>
        </w:tc>
      </w:tr>
      <w:tr w:rsidR="573D31BF" w:rsidRPr="00F3610E" w14:paraId="030A6616" w14:textId="77777777" w:rsidTr="573D31BF">
        <w:trPr>
          <w:trHeight w:val="540"/>
        </w:trPr>
        <w:tc>
          <w:tcPr>
            <w:tcW w:w="5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right w:w="15" w:type="dxa"/>
            </w:tcMar>
            <w:vAlign w:val="center"/>
          </w:tcPr>
          <w:p w14:paraId="1FD9DE61" w14:textId="261055EE"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8080" w:themeColor="background1" w:themeShade="80"/>
              </w:rPr>
              <w:t>1</w:t>
            </w:r>
          </w:p>
        </w:tc>
        <w:tc>
          <w:tcPr>
            <w:tcW w:w="954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270" w:type="dxa"/>
              <w:right w:w="15" w:type="dxa"/>
            </w:tcMar>
            <w:vAlign w:val="center"/>
          </w:tcPr>
          <w:p w14:paraId="5B620B8E" w14:textId="1C66AE12" w:rsidR="573D31BF" w:rsidRPr="00F3610E" w:rsidRDefault="573D31BF" w:rsidP="00F3610E">
            <w:pPr>
              <w:jc w:val="both"/>
              <w:rPr>
                <w:rFonts w:asciiTheme="minorHAnsi" w:eastAsia="Arial" w:hAnsiTheme="minorHAnsi" w:cstheme="minorHAnsi"/>
              </w:rPr>
            </w:pPr>
            <w:r w:rsidRPr="00F3610E">
              <w:rPr>
                <w:rFonts w:asciiTheme="minorHAnsi" w:eastAsia="Arial" w:hAnsiTheme="minorHAnsi" w:cstheme="minorHAnsi"/>
              </w:rPr>
              <w:t xml:space="preserve">Promote customer service and Canadian-based call centers </w:t>
            </w:r>
            <w:r w:rsidR="2E19D314" w:rsidRPr="00F3610E">
              <w:rPr>
                <w:rFonts w:asciiTheme="minorHAnsi" w:eastAsia="Arial" w:hAnsiTheme="minorHAnsi" w:cstheme="minorHAnsi"/>
              </w:rPr>
              <w:t>to differentiate Rogers from the competitors</w:t>
            </w:r>
          </w:p>
        </w:tc>
      </w:tr>
      <w:tr w:rsidR="573D31BF" w:rsidRPr="00F3610E" w14:paraId="59C42398" w14:textId="77777777" w:rsidTr="573D31BF">
        <w:trPr>
          <w:trHeight w:val="540"/>
        </w:trPr>
        <w:tc>
          <w:tcPr>
            <w:tcW w:w="5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right w:w="15" w:type="dxa"/>
            </w:tcMar>
            <w:vAlign w:val="center"/>
          </w:tcPr>
          <w:p w14:paraId="5BD8A231" w14:textId="1BC3B1B5"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8080" w:themeColor="background1" w:themeShade="80"/>
              </w:rPr>
              <w:t>2</w:t>
            </w:r>
          </w:p>
        </w:tc>
        <w:tc>
          <w:tcPr>
            <w:tcW w:w="954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270" w:type="dxa"/>
              <w:right w:w="15" w:type="dxa"/>
            </w:tcMar>
            <w:vAlign w:val="center"/>
          </w:tcPr>
          <w:p w14:paraId="526EC5F5" w14:textId="71A75CA1"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Explore options to enter US market</w:t>
            </w:r>
          </w:p>
        </w:tc>
      </w:tr>
      <w:tr w:rsidR="573D31BF" w:rsidRPr="00F3610E" w14:paraId="3D8D9ACF" w14:textId="77777777" w:rsidTr="573D31BF">
        <w:trPr>
          <w:trHeight w:val="540"/>
        </w:trPr>
        <w:tc>
          <w:tcPr>
            <w:tcW w:w="5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right w:w="15" w:type="dxa"/>
            </w:tcMar>
            <w:vAlign w:val="center"/>
          </w:tcPr>
          <w:p w14:paraId="45BBA5DF" w14:textId="17109198"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8080" w:themeColor="background1" w:themeShade="80"/>
              </w:rPr>
              <w:t>3</w:t>
            </w:r>
          </w:p>
        </w:tc>
        <w:tc>
          <w:tcPr>
            <w:tcW w:w="954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270" w:type="dxa"/>
              <w:right w:w="15" w:type="dxa"/>
            </w:tcMar>
            <w:vAlign w:val="center"/>
          </w:tcPr>
          <w:p w14:paraId="5BEFB3EA" w14:textId="7FEC5429"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Leverage Shaw acquisition to expand customer base</w:t>
            </w:r>
          </w:p>
        </w:tc>
      </w:tr>
      <w:tr w:rsidR="573D31BF" w:rsidRPr="00F3610E" w14:paraId="5C5F7570" w14:textId="77777777" w:rsidTr="573D31BF">
        <w:trPr>
          <w:trHeight w:val="540"/>
        </w:trPr>
        <w:tc>
          <w:tcPr>
            <w:tcW w:w="5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right w:w="15" w:type="dxa"/>
            </w:tcMar>
            <w:vAlign w:val="center"/>
          </w:tcPr>
          <w:p w14:paraId="35A4C2D4" w14:textId="1B2EFBA4"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8080" w:themeColor="background1" w:themeShade="80"/>
              </w:rPr>
              <w:t>4</w:t>
            </w:r>
          </w:p>
        </w:tc>
        <w:tc>
          <w:tcPr>
            <w:tcW w:w="954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270" w:type="dxa"/>
              <w:right w:w="15" w:type="dxa"/>
            </w:tcMar>
            <w:vAlign w:val="center"/>
          </w:tcPr>
          <w:p w14:paraId="41525198" w14:textId="235407C8" w:rsidR="573D31BF" w:rsidRPr="00F3610E" w:rsidRDefault="573D31BF" w:rsidP="00F3610E">
            <w:pPr>
              <w:jc w:val="both"/>
              <w:rPr>
                <w:rFonts w:asciiTheme="minorHAnsi" w:eastAsia="Arial" w:hAnsiTheme="minorHAnsi" w:cstheme="minorHAnsi"/>
              </w:rPr>
            </w:pPr>
            <w:r w:rsidRPr="00F3610E">
              <w:rPr>
                <w:rFonts w:asciiTheme="minorHAnsi" w:eastAsia="Arial" w:hAnsiTheme="minorHAnsi" w:cstheme="minorHAnsi"/>
              </w:rPr>
              <w:t xml:space="preserve">Focus on marketing to promote </w:t>
            </w:r>
            <w:r w:rsidR="675955C7" w:rsidRPr="00F3610E">
              <w:rPr>
                <w:rFonts w:asciiTheme="minorHAnsi" w:eastAsia="Arial" w:hAnsiTheme="minorHAnsi" w:cstheme="minorHAnsi"/>
              </w:rPr>
              <w:t xml:space="preserve">the </w:t>
            </w:r>
            <w:r w:rsidRPr="00F3610E">
              <w:rPr>
                <w:rFonts w:asciiTheme="minorHAnsi" w:eastAsia="Arial" w:hAnsiTheme="minorHAnsi" w:cstheme="minorHAnsi"/>
              </w:rPr>
              <w:t>Connected to Success program to</w:t>
            </w:r>
            <w:r w:rsidR="3C88E981" w:rsidRPr="00F3610E">
              <w:rPr>
                <w:rFonts w:asciiTheme="minorHAnsi" w:eastAsia="Arial" w:hAnsiTheme="minorHAnsi" w:cstheme="minorHAnsi"/>
              </w:rPr>
              <w:t xml:space="preserve"> bring in new customers from </w:t>
            </w:r>
            <w:r w:rsidR="4AE65B03" w:rsidRPr="00F3610E">
              <w:rPr>
                <w:rFonts w:asciiTheme="minorHAnsi" w:eastAsia="Arial" w:hAnsiTheme="minorHAnsi" w:cstheme="minorHAnsi"/>
              </w:rPr>
              <w:t>low-income</w:t>
            </w:r>
            <w:r w:rsidR="3C88E981" w:rsidRPr="00F3610E">
              <w:rPr>
                <w:rFonts w:asciiTheme="minorHAnsi" w:eastAsia="Arial" w:hAnsiTheme="minorHAnsi" w:cstheme="minorHAnsi"/>
              </w:rPr>
              <w:t xml:space="preserve"> household</w:t>
            </w:r>
            <w:r w:rsidR="3FF7750A" w:rsidRPr="00F3610E">
              <w:rPr>
                <w:rFonts w:asciiTheme="minorHAnsi" w:eastAsia="Arial" w:hAnsiTheme="minorHAnsi" w:cstheme="minorHAnsi"/>
              </w:rPr>
              <w:t>s</w:t>
            </w:r>
            <w:r w:rsidR="3C88E981" w:rsidRPr="00F3610E">
              <w:rPr>
                <w:rFonts w:asciiTheme="minorHAnsi" w:eastAsia="Arial" w:hAnsiTheme="minorHAnsi" w:cstheme="minorHAnsi"/>
              </w:rPr>
              <w:t>.</w:t>
            </w:r>
          </w:p>
        </w:tc>
      </w:tr>
      <w:tr w:rsidR="573D31BF" w:rsidRPr="00F3610E" w14:paraId="13464DE6" w14:textId="77777777" w:rsidTr="573D31BF">
        <w:trPr>
          <w:trHeight w:val="360"/>
        </w:trPr>
        <w:tc>
          <w:tcPr>
            <w:tcW w:w="5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Mar>
              <w:top w:w="15" w:type="dxa"/>
              <w:left w:w="15" w:type="dxa"/>
              <w:right w:w="15" w:type="dxa"/>
            </w:tcMar>
            <w:vAlign w:val="center"/>
          </w:tcPr>
          <w:p w14:paraId="07D887EF" w14:textId="6D48819C"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b/>
                <w:bCs/>
                <w:color w:val="808080" w:themeColor="background1" w:themeShade="80"/>
              </w:rPr>
              <w:t>5</w:t>
            </w:r>
          </w:p>
        </w:tc>
        <w:tc>
          <w:tcPr>
            <w:tcW w:w="954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5" w:type="dxa"/>
              <w:left w:w="270" w:type="dxa"/>
              <w:right w:w="15" w:type="dxa"/>
            </w:tcMar>
            <w:vAlign w:val="center"/>
          </w:tcPr>
          <w:p w14:paraId="07A4C864" w14:textId="43C57A6C" w:rsidR="573D31BF" w:rsidRPr="00F3610E" w:rsidRDefault="573D31BF" w:rsidP="00F3610E">
            <w:pPr>
              <w:jc w:val="both"/>
              <w:rPr>
                <w:rFonts w:asciiTheme="minorHAnsi" w:hAnsiTheme="minorHAnsi" w:cstheme="minorHAnsi"/>
              </w:rPr>
            </w:pPr>
            <w:r w:rsidRPr="00F3610E">
              <w:rPr>
                <w:rFonts w:asciiTheme="minorHAnsi" w:eastAsia="Arial" w:hAnsiTheme="minorHAnsi" w:cstheme="minorHAnsi"/>
              </w:rPr>
              <w:t xml:space="preserve">Collaborate with government around public and environmental policies </w:t>
            </w:r>
          </w:p>
        </w:tc>
      </w:tr>
      <w:tr w:rsidR="573D31BF" w:rsidRPr="00F3610E" w14:paraId="67319D50" w14:textId="77777777" w:rsidTr="573D31BF">
        <w:trPr>
          <w:trHeight w:val="285"/>
        </w:trPr>
        <w:tc>
          <w:tcPr>
            <w:tcW w:w="516" w:type="dxa"/>
            <w:tcBorders>
              <w:top w:val="single" w:sz="4" w:space="0" w:color="A6A6A6" w:themeColor="background1" w:themeShade="A6"/>
              <w:left w:val="nil"/>
              <w:bottom w:val="nil"/>
              <w:right w:val="nil"/>
            </w:tcBorders>
            <w:tcMar>
              <w:top w:w="15" w:type="dxa"/>
              <w:left w:w="15" w:type="dxa"/>
              <w:right w:w="15" w:type="dxa"/>
            </w:tcMar>
            <w:vAlign w:val="center"/>
          </w:tcPr>
          <w:p w14:paraId="385EF0A4" w14:textId="60CCD53B" w:rsidR="573D31BF" w:rsidRPr="00F3610E" w:rsidRDefault="573D31BF" w:rsidP="00F3610E">
            <w:pPr>
              <w:jc w:val="both"/>
              <w:rPr>
                <w:rFonts w:asciiTheme="minorHAnsi" w:hAnsiTheme="minorHAnsi" w:cstheme="minorHAnsi"/>
              </w:rPr>
            </w:pPr>
          </w:p>
        </w:tc>
        <w:tc>
          <w:tcPr>
            <w:tcW w:w="4303" w:type="dxa"/>
            <w:tcBorders>
              <w:top w:val="single" w:sz="4" w:space="0" w:color="A6A6A6" w:themeColor="background1" w:themeShade="A6"/>
              <w:left w:val="nil"/>
              <w:bottom w:val="nil"/>
              <w:right w:val="nil"/>
            </w:tcBorders>
            <w:tcMar>
              <w:top w:w="15" w:type="dxa"/>
              <w:left w:w="15" w:type="dxa"/>
              <w:right w:w="15" w:type="dxa"/>
            </w:tcMar>
            <w:vAlign w:val="center"/>
          </w:tcPr>
          <w:p w14:paraId="4428E1D8" w14:textId="0C94BE01" w:rsidR="573D31BF" w:rsidRPr="00F3610E" w:rsidRDefault="573D31BF" w:rsidP="00F3610E">
            <w:pPr>
              <w:jc w:val="both"/>
              <w:rPr>
                <w:rFonts w:asciiTheme="minorHAnsi" w:hAnsiTheme="minorHAnsi" w:cstheme="minorHAnsi"/>
              </w:rPr>
            </w:pPr>
          </w:p>
        </w:tc>
        <w:tc>
          <w:tcPr>
            <w:tcW w:w="453" w:type="dxa"/>
            <w:tcBorders>
              <w:top w:val="nil"/>
              <w:left w:val="nil"/>
              <w:bottom w:val="nil"/>
              <w:right w:val="nil"/>
            </w:tcBorders>
            <w:tcMar>
              <w:top w:w="15" w:type="dxa"/>
              <w:left w:w="15" w:type="dxa"/>
              <w:right w:w="15" w:type="dxa"/>
            </w:tcMar>
            <w:vAlign w:val="center"/>
          </w:tcPr>
          <w:p w14:paraId="5F1CB152" w14:textId="3E2EBC38" w:rsidR="573D31BF" w:rsidRPr="00F3610E" w:rsidRDefault="573D31BF" w:rsidP="00F3610E">
            <w:pPr>
              <w:jc w:val="both"/>
              <w:rPr>
                <w:rFonts w:asciiTheme="minorHAnsi" w:hAnsiTheme="minorHAnsi" w:cstheme="minorHAnsi"/>
              </w:rPr>
            </w:pPr>
          </w:p>
        </w:tc>
        <w:tc>
          <w:tcPr>
            <w:tcW w:w="522" w:type="dxa"/>
            <w:tcBorders>
              <w:top w:val="nil"/>
              <w:left w:val="nil"/>
              <w:bottom w:val="nil"/>
              <w:right w:val="nil"/>
            </w:tcBorders>
            <w:tcMar>
              <w:top w:w="15" w:type="dxa"/>
              <w:left w:w="15" w:type="dxa"/>
              <w:right w:w="15" w:type="dxa"/>
            </w:tcMar>
            <w:vAlign w:val="center"/>
          </w:tcPr>
          <w:p w14:paraId="32CC7CAD" w14:textId="7B890A27" w:rsidR="573D31BF" w:rsidRPr="00F3610E" w:rsidRDefault="573D31BF" w:rsidP="00F3610E">
            <w:pPr>
              <w:jc w:val="both"/>
              <w:rPr>
                <w:rFonts w:asciiTheme="minorHAnsi" w:hAnsiTheme="minorHAnsi" w:cstheme="minorHAnsi"/>
              </w:rPr>
            </w:pPr>
          </w:p>
        </w:tc>
        <w:tc>
          <w:tcPr>
            <w:tcW w:w="4271" w:type="dxa"/>
            <w:tcBorders>
              <w:top w:val="nil"/>
              <w:left w:val="nil"/>
              <w:bottom w:val="nil"/>
              <w:right w:val="nil"/>
            </w:tcBorders>
            <w:tcMar>
              <w:top w:w="15" w:type="dxa"/>
              <w:left w:w="15" w:type="dxa"/>
              <w:right w:w="15" w:type="dxa"/>
            </w:tcMar>
            <w:vAlign w:val="center"/>
          </w:tcPr>
          <w:p w14:paraId="6FAC0D73" w14:textId="11D0F4A8" w:rsidR="573D31BF" w:rsidRPr="00F3610E" w:rsidRDefault="573D31BF" w:rsidP="00F3610E">
            <w:pPr>
              <w:jc w:val="both"/>
              <w:rPr>
                <w:rFonts w:asciiTheme="minorHAnsi" w:hAnsiTheme="minorHAnsi" w:cstheme="minorHAnsi"/>
              </w:rPr>
            </w:pPr>
          </w:p>
        </w:tc>
      </w:tr>
    </w:tbl>
    <w:p w14:paraId="73886C4C" w14:textId="6A52D47A" w:rsidR="573D31BF" w:rsidRPr="00F3610E" w:rsidRDefault="573D31BF" w:rsidP="00F3610E">
      <w:pPr>
        <w:jc w:val="both"/>
        <w:rPr>
          <w:rFonts w:asciiTheme="minorHAnsi" w:hAnsiTheme="minorHAnsi" w:cstheme="minorHAnsi"/>
          <w:lang w:eastAsia="en-US"/>
        </w:rPr>
      </w:pPr>
    </w:p>
    <w:p w14:paraId="14A8CFB4" w14:textId="09E46B54" w:rsidR="00586960" w:rsidRDefault="00F67FEC" w:rsidP="005D6A22">
      <w:pPr>
        <w:pStyle w:val="Heading2"/>
      </w:pPr>
      <w:bookmarkStart w:id="15" w:name="_Toc156513617"/>
      <w:r w:rsidRPr="005D6A22">
        <w:t>PESTEL Analysis</w:t>
      </w:r>
      <w:bookmarkEnd w:id="15"/>
    </w:p>
    <w:p w14:paraId="2F3ECD85" w14:textId="77777777" w:rsidR="005D6A22" w:rsidRPr="005D6A22" w:rsidRDefault="005D6A22" w:rsidP="005D6A22">
      <w:pPr>
        <w:rPr>
          <w:lang w:eastAsia="en-US"/>
        </w:rPr>
      </w:pPr>
    </w:p>
    <w:tbl>
      <w:tblPr>
        <w:tblW w:w="0" w:type="auto"/>
        <w:tblLayout w:type="fixed"/>
        <w:tblLook w:val="06A0" w:firstRow="1" w:lastRow="0" w:firstColumn="1" w:lastColumn="0" w:noHBand="1" w:noVBand="1"/>
      </w:tblPr>
      <w:tblGrid>
        <w:gridCol w:w="1620"/>
        <w:gridCol w:w="1457"/>
        <w:gridCol w:w="2330"/>
        <w:gridCol w:w="2327"/>
        <w:gridCol w:w="2330"/>
      </w:tblGrid>
      <w:tr w:rsidR="25BC5E77" w:rsidRPr="00F3610E" w14:paraId="7A9F4DCF" w14:textId="77777777" w:rsidTr="25BC5E77">
        <w:trPr>
          <w:trHeight w:val="360"/>
        </w:trPr>
        <w:tc>
          <w:tcPr>
            <w:tcW w:w="1620" w:type="dxa"/>
            <w:tcBorders>
              <w:top w:val="single" w:sz="8" w:space="0" w:color="auto"/>
              <w:left w:val="single" w:sz="8" w:space="0" w:color="auto"/>
              <w:bottom w:val="single" w:sz="8" w:space="0" w:color="auto"/>
              <w:right w:val="single" w:sz="8" w:space="0" w:color="auto"/>
            </w:tcBorders>
            <w:tcMar>
              <w:top w:w="15" w:type="dxa"/>
              <w:left w:w="15" w:type="dxa"/>
              <w:right w:w="15" w:type="dxa"/>
            </w:tcMar>
          </w:tcPr>
          <w:p w14:paraId="5F1D5587" w14:textId="6C4A5160" w:rsidR="25BC5E77" w:rsidRPr="00F3610E" w:rsidRDefault="25BC5E77" w:rsidP="00F3610E">
            <w:pPr>
              <w:jc w:val="both"/>
              <w:rPr>
                <w:rFonts w:asciiTheme="minorHAnsi" w:eastAsia="Arial" w:hAnsiTheme="minorHAnsi" w:cstheme="minorHAnsi"/>
                <w:color w:val="000000" w:themeColor="text1"/>
              </w:rPr>
            </w:pPr>
          </w:p>
        </w:tc>
        <w:tc>
          <w:tcPr>
            <w:tcW w:w="145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73ACAB" w14:textId="21FE041F" w:rsidR="25BC5E77" w:rsidRPr="00F3610E" w:rsidRDefault="25BC5E77" w:rsidP="00F3610E">
            <w:pPr>
              <w:jc w:val="both"/>
              <w:rPr>
                <w:rFonts w:asciiTheme="minorHAnsi" w:eastAsia="Arial" w:hAnsiTheme="minorHAnsi" w:cstheme="minorHAnsi"/>
                <w:b/>
                <w:bCs/>
                <w:color w:val="FF0000"/>
              </w:rPr>
            </w:pPr>
            <w:r w:rsidRPr="00F3610E">
              <w:rPr>
                <w:rFonts w:asciiTheme="minorHAnsi" w:eastAsia="Arial" w:hAnsiTheme="minorHAnsi" w:cstheme="minorHAnsi"/>
                <w:b/>
                <w:bCs/>
                <w:color w:val="FF0000"/>
              </w:rPr>
              <w:t>Rogers</w:t>
            </w:r>
          </w:p>
        </w:tc>
        <w:tc>
          <w:tcPr>
            <w:tcW w:w="23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BCBCA4F" w14:textId="7AD81078" w:rsidR="25BC5E77" w:rsidRPr="00F3610E" w:rsidRDefault="25BC5E77" w:rsidP="00F3610E">
            <w:pPr>
              <w:jc w:val="both"/>
              <w:rPr>
                <w:rFonts w:asciiTheme="minorHAnsi" w:eastAsia="Arial" w:hAnsiTheme="minorHAnsi" w:cstheme="minorHAnsi"/>
                <w:b/>
                <w:bCs/>
                <w:color w:val="660066"/>
              </w:rPr>
            </w:pPr>
            <w:r w:rsidRPr="00F3610E">
              <w:rPr>
                <w:rFonts w:asciiTheme="minorHAnsi" w:eastAsia="Arial" w:hAnsiTheme="minorHAnsi" w:cstheme="minorHAnsi"/>
                <w:b/>
                <w:bCs/>
                <w:color w:val="660066"/>
              </w:rPr>
              <w:t>Telus</w:t>
            </w:r>
          </w:p>
        </w:tc>
        <w:tc>
          <w:tcPr>
            <w:tcW w:w="2327"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A266FB" w14:textId="34AED7A2" w:rsidR="25BC5E77" w:rsidRPr="00F3610E" w:rsidRDefault="25BC5E77" w:rsidP="00F3610E">
            <w:pPr>
              <w:jc w:val="both"/>
              <w:rPr>
                <w:rFonts w:asciiTheme="minorHAnsi" w:eastAsia="Arial" w:hAnsiTheme="minorHAnsi" w:cstheme="minorHAnsi"/>
                <w:b/>
                <w:bCs/>
                <w:color w:val="2F75B5"/>
              </w:rPr>
            </w:pPr>
            <w:r w:rsidRPr="00F3610E">
              <w:rPr>
                <w:rFonts w:asciiTheme="minorHAnsi" w:eastAsia="Arial" w:hAnsiTheme="minorHAnsi" w:cstheme="minorHAnsi"/>
                <w:b/>
                <w:bCs/>
                <w:color w:val="2F75B5"/>
              </w:rPr>
              <w:t xml:space="preserve">Bell Canada </w:t>
            </w:r>
          </w:p>
        </w:tc>
        <w:tc>
          <w:tcPr>
            <w:tcW w:w="233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6BEA662" w14:textId="2A69033B"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Verizon</w:t>
            </w:r>
          </w:p>
        </w:tc>
      </w:tr>
      <w:tr w:rsidR="25BC5E77" w:rsidRPr="00F3610E" w14:paraId="76362341" w14:textId="77777777" w:rsidTr="25BC5E77">
        <w:trPr>
          <w:trHeight w:val="870"/>
        </w:trPr>
        <w:tc>
          <w:tcPr>
            <w:tcW w:w="1620" w:type="dxa"/>
            <w:tcBorders>
              <w:top w:val="single" w:sz="8" w:space="0" w:color="auto"/>
              <w:left w:val="single" w:sz="8" w:space="0" w:color="auto"/>
              <w:bottom w:val="nil"/>
              <w:right w:val="nil"/>
            </w:tcBorders>
            <w:shd w:val="clear" w:color="auto" w:fill="FFF2CC" w:themeFill="accent4" w:themeFillTint="33"/>
            <w:tcMar>
              <w:top w:w="15" w:type="dxa"/>
              <w:left w:w="15" w:type="dxa"/>
              <w:right w:w="15" w:type="dxa"/>
            </w:tcMar>
            <w:vAlign w:val="center"/>
          </w:tcPr>
          <w:p w14:paraId="20E3FB1F" w14:textId="61C7A67A"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Political</w:t>
            </w:r>
          </w:p>
        </w:tc>
        <w:tc>
          <w:tcPr>
            <w:tcW w:w="1457" w:type="dxa"/>
            <w:tcBorders>
              <w:top w:val="single" w:sz="8"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48DB1235" w14:textId="77B874A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Adherence to Canadian regulatory framework, CRTC regulations, and government policies.</w:t>
            </w:r>
          </w:p>
        </w:tc>
        <w:tc>
          <w:tcPr>
            <w:tcW w:w="2330" w:type="dxa"/>
            <w:tcBorders>
              <w:top w:val="single" w:sz="8"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3C603FBD" w14:textId="4F343E3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Regulatory compliance with the Canadian Radio-television and Telecommunications Commission (CRTC)</w:t>
            </w:r>
          </w:p>
        </w:tc>
        <w:tc>
          <w:tcPr>
            <w:tcW w:w="2327" w:type="dxa"/>
            <w:tcBorders>
              <w:top w:val="single" w:sz="8"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5A9374DC" w14:textId="54D32DF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Adherence to regulations set by the CRTC, impacting pricing, net neutrality, and spectrum allocation.</w:t>
            </w:r>
          </w:p>
        </w:tc>
        <w:tc>
          <w:tcPr>
            <w:tcW w:w="2330" w:type="dxa"/>
            <w:tcBorders>
              <w:top w:val="single" w:sz="8"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6A6BA03A" w14:textId="545CC24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FCC regulations influence the </w:t>
            </w:r>
            <w:r w:rsidR="2552DD64" w:rsidRPr="00F3610E">
              <w:rPr>
                <w:rFonts w:asciiTheme="minorHAnsi" w:eastAsia="Arial" w:hAnsiTheme="minorHAnsi" w:cstheme="minorHAnsi"/>
                <w:color w:val="000000" w:themeColor="text1"/>
              </w:rPr>
              <w:t>U.S.</w:t>
            </w:r>
            <w:r w:rsidRPr="00F3610E">
              <w:rPr>
                <w:rFonts w:asciiTheme="minorHAnsi" w:eastAsia="Arial" w:hAnsiTheme="minorHAnsi" w:cstheme="minorHAnsi"/>
                <w:color w:val="000000" w:themeColor="text1"/>
              </w:rPr>
              <w:t xml:space="preserve"> telecommunications market's pricing, services, and quality.</w:t>
            </w:r>
          </w:p>
        </w:tc>
      </w:tr>
      <w:tr w:rsidR="25BC5E77" w:rsidRPr="00F3610E" w14:paraId="7E77FCE5" w14:textId="77777777" w:rsidTr="25BC5E77">
        <w:trPr>
          <w:trHeight w:val="570"/>
        </w:trPr>
        <w:tc>
          <w:tcPr>
            <w:tcW w:w="1620" w:type="dxa"/>
            <w:tcBorders>
              <w:top w:val="nil"/>
              <w:left w:val="single" w:sz="8" w:space="0" w:color="auto"/>
              <w:bottom w:val="nil"/>
              <w:right w:val="nil"/>
            </w:tcBorders>
            <w:shd w:val="clear" w:color="auto" w:fill="FFF2CC" w:themeFill="accent4" w:themeFillTint="33"/>
            <w:tcMar>
              <w:top w:w="15" w:type="dxa"/>
              <w:left w:w="15" w:type="dxa"/>
              <w:right w:w="15" w:type="dxa"/>
            </w:tcMar>
            <w:vAlign w:val="center"/>
          </w:tcPr>
          <w:p w14:paraId="51261EEF" w14:textId="7FD8BEE3"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720FECD3" w14:textId="69D88DB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overall political stability in Canada.</w:t>
            </w:r>
          </w:p>
        </w:tc>
        <w:tc>
          <w:tcPr>
            <w:tcW w:w="2330" w:type="dxa"/>
            <w:tcBorders>
              <w:top w:val="single" w:sz="4"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224A62AD" w14:textId="674CBBE9"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Impact of government stability and policies on business operations.</w:t>
            </w:r>
          </w:p>
        </w:tc>
        <w:tc>
          <w:tcPr>
            <w:tcW w:w="2327" w:type="dxa"/>
            <w:tcBorders>
              <w:top w:val="single" w:sz="4"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4C2F852A" w14:textId="7D1C1D6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Influence of trade policies and international relations on partnerships and supply chain.</w:t>
            </w:r>
          </w:p>
        </w:tc>
        <w:tc>
          <w:tcPr>
            <w:tcW w:w="2330" w:type="dxa"/>
            <w:tcBorders>
              <w:top w:val="single" w:sz="4" w:space="0" w:color="auto"/>
              <w:left w:val="single" w:sz="8" w:space="0" w:color="auto"/>
              <w:bottom w:val="single" w:sz="4" w:space="0" w:color="auto"/>
              <w:right w:val="single" w:sz="8" w:space="0" w:color="auto"/>
            </w:tcBorders>
            <w:shd w:val="clear" w:color="auto" w:fill="FFF2CC" w:themeFill="accent4" w:themeFillTint="33"/>
            <w:tcMar>
              <w:top w:w="15" w:type="dxa"/>
              <w:left w:w="15" w:type="dxa"/>
              <w:right w:w="15" w:type="dxa"/>
            </w:tcMar>
          </w:tcPr>
          <w:p w14:paraId="4E13898E" w14:textId="4786DD74"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Taxation laws and policies </w:t>
            </w:r>
            <w:bookmarkStart w:id="16" w:name="_Int_KTXYUzSQ"/>
            <w:r w:rsidRPr="00F3610E">
              <w:rPr>
                <w:rFonts w:asciiTheme="minorHAnsi" w:eastAsia="Arial" w:hAnsiTheme="minorHAnsi" w:cstheme="minorHAnsi"/>
                <w:color w:val="000000" w:themeColor="text1"/>
              </w:rPr>
              <w:t>affect</w:t>
            </w:r>
            <w:bookmarkEnd w:id="16"/>
            <w:r w:rsidRPr="00F3610E">
              <w:rPr>
                <w:rFonts w:asciiTheme="minorHAnsi" w:eastAsia="Arial" w:hAnsiTheme="minorHAnsi" w:cstheme="minorHAnsi"/>
                <w:color w:val="000000" w:themeColor="text1"/>
              </w:rPr>
              <w:t xml:space="preserve"> operating costs.</w:t>
            </w:r>
          </w:p>
        </w:tc>
      </w:tr>
      <w:tr w:rsidR="25BC5E77" w:rsidRPr="00F3610E" w14:paraId="08505001" w14:textId="77777777" w:rsidTr="25BC5E77">
        <w:trPr>
          <w:trHeight w:val="585"/>
        </w:trPr>
        <w:tc>
          <w:tcPr>
            <w:tcW w:w="1620" w:type="dxa"/>
            <w:tcBorders>
              <w:top w:val="nil"/>
              <w:left w:val="single" w:sz="8" w:space="0" w:color="auto"/>
              <w:bottom w:val="single" w:sz="12" w:space="0" w:color="auto"/>
              <w:right w:val="nil"/>
            </w:tcBorders>
            <w:shd w:val="clear" w:color="auto" w:fill="FFF2CC" w:themeFill="accent4" w:themeFillTint="33"/>
            <w:tcMar>
              <w:top w:w="15" w:type="dxa"/>
              <w:left w:w="15" w:type="dxa"/>
              <w:right w:w="15" w:type="dxa"/>
            </w:tcMar>
            <w:vAlign w:val="center"/>
          </w:tcPr>
          <w:p w14:paraId="5D8953BB" w14:textId="34DD15D7"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12" w:space="0" w:color="auto"/>
              <w:right w:val="single" w:sz="8" w:space="0" w:color="auto"/>
            </w:tcBorders>
            <w:shd w:val="clear" w:color="auto" w:fill="FFF2CC" w:themeFill="accent4" w:themeFillTint="33"/>
            <w:tcMar>
              <w:top w:w="15" w:type="dxa"/>
              <w:left w:w="15" w:type="dxa"/>
              <w:right w:w="15" w:type="dxa"/>
            </w:tcMar>
          </w:tcPr>
          <w:p w14:paraId="298FF4CF" w14:textId="297913B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Monitoring changes in Canadian government policies and </w:t>
            </w:r>
            <w:r w:rsidRPr="00F3610E">
              <w:rPr>
                <w:rFonts w:asciiTheme="minorHAnsi" w:eastAsia="Arial" w:hAnsiTheme="minorHAnsi" w:cstheme="minorHAnsi"/>
                <w:color w:val="000000" w:themeColor="text1"/>
              </w:rPr>
              <w:lastRenderedPageBreak/>
              <w:t>their impact on operations.</w:t>
            </w:r>
          </w:p>
        </w:tc>
        <w:tc>
          <w:tcPr>
            <w:tcW w:w="2330" w:type="dxa"/>
            <w:tcBorders>
              <w:top w:val="single" w:sz="4" w:space="0" w:color="auto"/>
              <w:left w:val="single" w:sz="8" w:space="0" w:color="auto"/>
              <w:bottom w:val="single" w:sz="12" w:space="0" w:color="auto"/>
              <w:right w:val="single" w:sz="8" w:space="0" w:color="auto"/>
            </w:tcBorders>
            <w:shd w:val="clear" w:color="auto" w:fill="FFF2CC" w:themeFill="accent4" w:themeFillTint="33"/>
            <w:tcMar>
              <w:top w:w="15" w:type="dxa"/>
              <w:left w:w="15" w:type="dxa"/>
              <w:right w:w="15" w:type="dxa"/>
            </w:tcMar>
          </w:tcPr>
          <w:p w14:paraId="162303C1" w14:textId="49C8C9A9"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Exposure to different political climates across Canadian provinces and territories.</w:t>
            </w:r>
          </w:p>
        </w:tc>
        <w:tc>
          <w:tcPr>
            <w:tcW w:w="2327" w:type="dxa"/>
            <w:tcBorders>
              <w:top w:val="single" w:sz="4" w:space="0" w:color="auto"/>
              <w:left w:val="single" w:sz="8" w:space="0" w:color="auto"/>
              <w:bottom w:val="single" w:sz="12" w:space="0" w:color="auto"/>
              <w:right w:val="single" w:sz="8" w:space="0" w:color="auto"/>
            </w:tcBorders>
            <w:shd w:val="clear" w:color="auto" w:fill="FFF2CC" w:themeFill="accent4" w:themeFillTint="33"/>
            <w:tcMar>
              <w:top w:w="15" w:type="dxa"/>
              <w:left w:w="15" w:type="dxa"/>
              <w:right w:w="15" w:type="dxa"/>
            </w:tcMar>
          </w:tcPr>
          <w:p w14:paraId="6480028B" w14:textId="2CF31011"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overall political stability in Canada.</w:t>
            </w:r>
          </w:p>
        </w:tc>
        <w:tc>
          <w:tcPr>
            <w:tcW w:w="2330" w:type="dxa"/>
            <w:tcBorders>
              <w:top w:val="single" w:sz="4" w:space="0" w:color="auto"/>
              <w:left w:val="single" w:sz="8" w:space="0" w:color="auto"/>
              <w:bottom w:val="single" w:sz="12" w:space="0" w:color="auto"/>
              <w:right w:val="single" w:sz="8" w:space="0" w:color="auto"/>
            </w:tcBorders>
            <w:shd w:val="clear" w:color="auto" w:fill="FFF2CC" w:themeFill="accent4" w:themeFillTint="33"/>
            <w:tcMar>
              <w:top w:w="15" w:type="dxa"/>
              <w:left w:w="15" w:type="dxa"/>
              <w:right w:w="15" w:type="dxa"/>
            </w:tcMar>
          </w:tcPr>
          <w:p w14:paraId="126DFB41" w14:textId="0937430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Consideration of overall political stability in the </w:t>
            </w:r>
            <w:r w:rsidR="6A699828" w:rsidRPr="00F3610E">
              <w:rPr>
                <w:rFonts w:asciiTheme="minorHAnsi" w:eastAsia="Arial" w:hAnsiTheme="minorHAnsi" w:cstheme="minorHAnsi"/>
                <w:color w:val="000000" w:themeColor="text1"/>
              </w:rPr>
              <w:t>U.S.</w:t>
            </w:r>
          </w:p>
        </w:tc>
      </w:tr>
      <w:tr w:rsidR="25BC5E77" w:rsidRPr="00F3610E" w14:paraId="58EC7F5D" w14:textId="77777777" w:rsidTr="25BC5E77">
        <w:trPr>
          <w:trHeight w:val="585"/>
        </w:trPr>
        <w:tc>
          <w:tcPr>
            <w:tcW w:w="1620" w:type="dxa"/>
            <w:tcBorders>
              <w:top w:val="single" w:sz="12" w:space="0" w:color="auto"/>
              <w:left w:val="single" w:sz="8" w:space="0" w:color="auto"/>
              <w:bottom w:val="nil"/>
              <w:right w:val="nil"/>
            </w:tcBorders>
            <w:shd w:val="clear" w:color="auto" w:fill="DDEBF7"/>
            <w:tcMar>
              <w:top w:w="15" w:type="dxa"/>
              <w:left w:w="15" w:type="dxa"/>
              <w:right w:w="15" w:type="dxa"/>
            </w:tcMar>
            <w:vAlign w:val="center"/>
          </w:tcPr>
          <w:p w14:paraId="5D7B3944" w14:textId="0E9FE73C"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Economic</w:t>
            </w:r>
          </w:p>
        </w:tc>
        <w:tc>
          <w:tcPr>
            <w:tcW w:w="1457" w:type="dxa"/>
            <w:tcBorders>
              <w:top w:val="single" w:sz="12"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40001421" w14:textId="430CFA2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Economic conditions influence consumer spending on telecommunications services.</w:t>
            </w:r>
          </w:p>
        </w:tc>
        <w:tc>
          <w:tcPr>
            <w:tcW w:w="2330" w:type="dxa"/>
            <w:tcBorders>
              <w:top w:val="single" w:sz="12"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6427F3E2" w14:textId="3D7CEBC2"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Global economic </w:t>
            </w:r>
            <w:bookmarkStart w:id="17" w:name="_Int_PATDn7Rg"/>
            <w:r w:rsidRPr="00F3610E">
              <w:rPr>
                <w:rFonts w:asciiTheme="minorHAnsi" w:eastAsia="Arial" w:hAnsiTheme="minorHAnsi" w:cstheme="minorHAnsi"/>
                <w:color w:val="000000" w:themeColor="text1"/>
              </w:rPr>
              <w:t>conditions that</w:t>
            </w:r>
            <w:bookmarkEnd w:id="17"/>
            <w:r w:rsidRPr="00F3610E">
              <w:rPr>
                <w:rFonts w:asciiTheme="minorHAnsi" w:eastAsia="Arial" w:hAnsiTheme="minorHAnsi" w:cstheme="minorHAnsi"/>
                <w:color w:val="000000" w:themeColor="text1"/>
              </w:rPr>
              <w:t xml:space="preserve"> affect consumer spending on telecommunications services.</w:t>
            </w:r>
          </w:p>
        </w:tc>
        <w:tc>
          <w:tcPr>
            <w:tcW w:w="2327" w:type="dxa"/>
            <w:tcBorders>
              <w:top w:val="single" w:sz="12"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205A9C39" w14:textId="64E7509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Fluctuations in interest rates that </w:t>
            </w:r>
            <w:bookmarkStart w:id="18" w:name="_Int_CNVCkdf7"/>
            <w:r w:rsidRPr="00F3610E">
              <w:rPr>
                <w:rFonts w:asciiTheme="minorHAnsi" w:eastAsia="Arial" w:hAnsiTheme="minorHAnsi" w:cstheme="minorHAnsi"/>
                <w:color w:val="000000" w:themeColor="text1"/>
              </w:rPr>
              <w:t>impact</w:t>
            </w:r>
            <w:bookmarkEnd w:id="18"/>
            <w:r w:rsidRPr="00F3610E">
              <w:rPr>
                <w:rFonts w:asciiTheme="minorHAnsi" w:eastAsia="Arial" w:hAnsiTheme="minorHAnsi" w:cstheme="minorHAnsi"/>
                <w:color w:val="000000" w:themeColor="text1"/>
              </w:rPr>
              <w:t xml:space="preserve"> borrowing costs.</w:t>
            </w:r>
          </w:p>
        </w:tc>
        <w:tc>
          <w:tcPr>
            <w:tcW w:w="2330" w:type="dxa"/>
            <w:tcBorders>
              <w:top w:val="single" w:sz="12"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61A25916" w14:textId="03F46A5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Impact of exchange rates on international revenue.</w:t>
            </w:r>
          </w:p>
        </w:tc>
      </w:tr>
      <w:tr w:rsidR="25BC5E77" w:rsidRPr="00F3610E" w14:paraId="070F4EB0" w14:textId="77777777" w:rsidTr="25BC5E77">
        <w:trPr>
          <w:trHeight w:val="570"/>
        </w:trPr>
        <w:tc>
          <w:tcPr>
            <w:tcW w:w="1620" w:type="dxa"/>
            <w:tcBorders>
              <w:top w:val="nil"/>
              <w:left w:val="single" w:sz="8" w:space="0" w:color="auto"/>
              <w:bottom w:val="nil"/>
              <w:right w:val="nil"/>
            </w:tcBorders>
            <w:shd w:val="clear" w:color="auto" w:fill="DDEBF7"/>
            <w:tcMar>
              <w:top w:w="15" w:type="dxa"/>
              <w:left w:w="15" w:type="dxa"/>
              <w:right w:w="15" w:type="dxa"/>
            </w:tcMar>
            <w:vAlign w:val="center"/>
          </w:tcPr>
          <w:p w14:paraId="36755348" w14:textId="3DAD9A41"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4F97F2B7" w14:textId="67251B8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Monitoring changes in economic conditions affecting market dynamics.</w:t>
            </w:r>
          </w:p>
        </w:tc>
        <w:tc>
          <w:tcPr>
            <w:tcW w:w="2330"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28D189D2" w14:textId="570799B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Influence of exchange rates on financial performance.</w:t>
            </w:r>
          </w:p>
        </w:tc>
        <w:tc>
          <w:tcPr>
            <w:tcW w:w="2327"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0C3C7971" w14:textId="6685EFC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Economic growth influencing consumer spending on telecom services.</w:t>
            </w:r>
          </w:p>
        </w:tc>
        <w:tc>
          <w:tcPr>
            <w:tcW w:w="2330"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6E2AC0C7" w14:textId="0B77C859"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Influence of interest rates on borrowing costs, infrastructure investment, and spending.</w:t>
            </w:r>
          </w:p>
        </w:tc>
      </w:tr>
      <w:tr w:rsidR="25BC5E77" w:rsidRPr="00F3610E" w14:paraId="6A67D66B" w14:textId="77777777" w:rsidTr="25BC5E77">
        <w:trPr>
          <w:trHeight w:val="570"/>
        </w:trPr>
        <w:tc>
          <w:tcPr>
            <w:tcW w:w="1620" w:type="dxa"/>
            <w:tcBorders>
              <w:top w:val="nil"/>
              <w:left w:val="single" w:sz="8" w:space="0" w:color="auto"/>
              <w:bottom w:val="nil"/>
              <w:right w:val="nil"/>
            </w:tcBorders>
            <w:shd w:val="clear" w:color="auto" w:fill="DDEBF7"/>
            <w:tcMar>
              <w:top w:w="15" w:type="dxa"/>
              <w:left w:w="15" w:type="dxa"/>
              <w:right w:w="15" w:type="dxa"/>
            </w:tcMar>
            <w:vAlign w:val="center"/>
          </w:tcPr>
          <w:p w14:paraId="31500682" w14:textId="037C2AC2"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7A1DA79C" w14:textId="4AD886C2"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Adaptation to market conditions and customer spending patterns.</w:t>
            </w:r>
          </w:p>
        </w:tc>
        <w:tc>
          <w:tcPr>
            <w:tcW w:w="2330"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708B38BA" w14:textId="71864257"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interest rates and their impact on borrowing and investment.</w:t>
            </w:r>
          </w:p>
        </w:tc>
        <w:tc>
          <w:tcPr>
            <w:tcW w:w="2327"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03D8F2F2" w14:textId="46DAFD8E"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Regulatory changes, such as tax policies and trade agreements, affect cost structure.</w:t>
            </w:r>
          </w:p>
        </w:tc>
        <w:tc>
          <w:tcPr>
            <w:tcW w:w="2330" w:type="dxa"/>
            <w:tcBorders>
              <w:top w:val="single" w:sz="4" w:space="0" w:color="auto"/>
              <w:left w:val="single" w:sz="8" w:space="0" w:color="auto"/>
              <w:bottom w:val="single" w:sz="4" w:space="0" w:color="auto"/>
              <w:right w:val="single" w:sz="8" w:space="0" w:color="auto"/>
            </w:tcBorders>
            <w:shd w:val="clear" w:color="auto" w:fill="DDEBF7"/>
            <w:tcMar>
              <w:top w:w="15" w:type="dxa"/>
              <w:left w:w="15" w:type="dxa"/>
              <w:right w:w="15" w:type="dxa"/>
            </w:tcMar>
          </w:tcPr>
          <w:p w14:paraId="16239E6C" w14:textId="4AB1B985"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inflation and its impact on costs and profitability.</w:t>
            </w:r>
          </w:p>
        </w:tc>
      </w:tr>
      <w:tr w:rsidR="25BC5E77" w:rsidRPr="00F3610E" w14:paraId="031FCFDD" w14:textId="77777777" w:rsidTr="25BC5E77">
        <w:trPr>
          <w:trHeight w:val="585"/>
        </w:trPr>
        <w:tc>
          <w:tcPr>
            <w:tcW w:w="1620" w:type="dxa"/>
            <w:tcBorders>
              <w:top w:val="nil"/>
              <w:left w:val="single" w:sz="8" w:space="0" w:color="auto"/>
              <w:bottom w:val="single" w:sz="12" w:space="0" w:color="auto"/>
              <w:right w:val="nil"/>
            </w:tcBorders>
            <w:shd w:val="clear" w:color="auto" w:fill="DDEBF7"/>
            <w:tcMar>
              <w:top w:w="15" w:type="dxa"/>
              <w:left w:w="15" w:type="dxa"/>
              <w:right w:w="15" w:type="dxa"/>
            </w:tcMar>
            <w:vAlign w:val="center"/>
          </w:tcPr>
          <w:p w14:paraId="219D4350" w14:textId="660B350F"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12" w:space="0" w:color="auto"/>
              <w:right w:val="single" w:sz="8" w:space="0" w:color="auto"/>
            </w:tcBorders>
            <w:shd w:val="clear" w:color="auto" w:fill="DDEBF7"/>
            <w:tcMar>
              <w:top w:w="15" w:type="dxa"/>
              <w:left w:w="15" w:type="dxa"/>
              <w:right w:w="15" w:type="dxa"/>
            </w:tcMar>
          </w:tcPr>
          <w:p w14:paraId="0CD6A98E" w14:textId="129B0D6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Response to changes in market conditions and consumer behavior.</w:t>
            </w:r>
          </w:p>
        </w:tc>
        <w:tc>
          <w:tcPr>
            <w:tcW w:w="2330" w:type="dxa"/>
            <w:tcBorders>
              <w:top w:val="single" w:sz="4" w:space="0" w:color="auto"/>
              <w:left w:val="single" w:sz="8" w:space="0" w:color="auto"/>
              <w:bottom w:val="single" w:sz="12" w:space="0" w:color="auto"/>
              <w:right w:val="single" w:sz="8" w:space="0" w:color="auto"/>
            </w:tcBorders>
            <w:shd w:val="clear" w:color="auto" w:fill="DDEBF7"/>
            <w:tcMar>
              <w:top w:w="15" w:type="dxa"/>
              <w:left w:w="15" w:type="dxa"/>
              <w:right w:w="15" w:type="dxa"/>
            </w:tcMar>
          </w:tcPr>
          <w:p w14:paraId="02957CA4" w14:textId="1448341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The overall impact of global economic conditions on revenue and profitability.</w:t>
            </w:r>
          </w:p>
        </w:tc>
        <w:tc>
          <w:tcPr>
            <w:tcW w:w="2327" w:type="dxa"/>
            <w:tcBorders>
              <w:top w:val="single" w:sz="4" w:space="0" w:color="auto"/>
              <w:left w:val="single" w:sz="8" w:space="0" w:color="auto"/>
              <w:bottom w:val="single" w:sz="12" w:space="0" w:color="auto"/>
              <w:right w:val="single" w:sz="8" w:space="0" w:color="auto"/>
            </w:tcBorders>
            <w:shd w:val="clear" w:color="auto" w:fill="DDEBF7"/>
            <w:tcMar>
              <w:top w:w="15" w:type="dxa"/>
              <w:left w:w="15" w:type="dxa"/>
              <w:right w:w="15" w:type="dxa"/>
            </w:tcMar>
          </w:tcPr>
          <w:p w14:paraId="52C04B82" w14:textId="1C38904D"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Market conditions, inflation rates, and unemployment levels influence consumer behavior.</w:t>
            </w:r>
          </w:p>
        </w:tc>
        <w:tc>
          <w:tcPr>
            <w:tcW w:w="2330" w:type="dxa"/>
            <w:tcBorders>
              <w:top w:val="single" w:sz="4" w:space="0" w:color="auto"/>
              <w:left w:val="single" w:sz="8" w:space="0" w:color="auto"/>
              <w:bottom w:val="single" w:sz="12" w:space="0" w:color="auto"/>
              <w:right w:val="single" w:sz="8" w:space="0" w:color="auto"/>
            </w:tcBorders>
            <w:shd w:val="clear" w:color="auto" w:fill="DDEBF7"/>
            <w:tcMar>
              <w:top w:w="15" w:type="dxa"/>
              <w:left w:w="15" w:type="dxa"/>
              <w:right w:w="15" w:type="dxa"/>
            </w:tcMar>
          </w:tcPr>
          <w:p w14:paraId="1BACFEB7" w14:textId="2E212657"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unemployment rates affecting consumer spending on devices and services.</w:t>
            </w:r>
          </w:p>
        </w:tc>
      </w:tr>
      <w:tr w:rsidR="25BC5E77" w:rsidRPr="00F3610E" w14:paraId="1814FFE3" w14:textId="77777777" w:rsidTr="25BC5E77">
        <w:trPr>
          <w:trHeight w:val="870"/>
        </w:trPr>
        <w:tc>
          <w:tcPr>
            <w:tcW w:w="1620" w:type="dxa"/>
            <w:tcBorders>
              <w:top w:val="single" w:sz="12" w:space="0" w:color="auto"/>
              <w:left w:val="single" w:sz="8" w:space="0" w:color="auto"/>
              <w:bottom w:val="nil"/>
              <w:right w:val="nil"/>
            </w:tcBorders>
            <w:shd w:val="clear" w:color="auto" w:fill="E2EFDA"/>
            <w:tcMar>
              <w:top w:w="15" w:type="dxa"/>
              <w:left w:w="15" w:type="dxa"/>
              <w:right w:w="15" w:type="dxa"/>
            </w:tcMar>
            <w:vAlign w:val="center"/>
          </w:tcPr>
          <w:p w14:paraId="4825AB32" w14:textId="38E57E06"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Social</w:t>
            </w:r>
          </w:p>
        </w:tc>
        <w:tc>
          <w:tcPr>
            <w:tcW w:w="1457" w:type="dxa"/>
            <w:tcBorders>
              <w:top w:val="single" w:sz="12"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4B82FA86" w14:textId="2C872BD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Catering to diverse demographics, changing communication needs, and adapting to cultural trends.</w:t>
            </w:r>
          </w:p>
        </w:tc>
        <w:tc>
          <w:tcPr>
            <w:tcW w:w="2330" w:type="dxa"/>
            <w:tcBorders>
              <w:top w:val="single" w:sz="12"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31E8E08D" w14:textId="65FA85E5"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Adaptation to changing demographics, increasing reliance on mobile technology, and environmental sustainability.</w:t>
            </w:r>
          </w:p>
        </w:tc>
        <w:tc>
          <w:tcPr>
            <w:tcW w:w="2327" w:type="dxa"/>
            <w:tcBorders>
              <w:top w:val="single" w:sz="12"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0F0365ED" w14:textId="45AFDC38"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Response to changing lifestyles and preferences, increasing reliance on mobile technology, and environmental sustainability.</w:t>
            </w:r>
          </w:p>
        </w:tc>
        <w:tc>
          <w:tcPr>
            <w:tcW w:w="2330" w:type="dxa"/>
            <w:tcBorders>
              <w:top w:val="single" w:sz="12"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0B465CE7" w14:textId="294B7DC8"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Catering to the communication needs of an aging population and targeting Millennials and Gen Z.</w:t>
            </w:r>
          </w:p>
        </w:tc>
      </w:tr>
      <w:tr w:rsidR="25BC5E77" w:rsidRPr="00F3610E" w14:paraId="21B05E76" w14:textId="77777777" w:rsidTr="25BC5E77">
        <w:trPr>
          <w:trHeight w:val="570"/>
        </w:trPr>
        <w:tc>
          <w:tcPr>
            <w:tcW w:w="1620" w:type="dxa"/>
            <w:tcBorders>
              <w:top w:val="nil"/>
              <w:left w:val="single" w:sz="8" w:space="0" w:color="auto"/>
              <w:bottom w:val="nil"/>
              <w:right w:val="nil"/>
            </w:tcBorders>
            <w:shd w:val="clear" w:color="auto" w:fill="E2EFDA"/>
            <w:tcMar>
              <w:top w:w="15" w:type="dxa"/>
              <w:left w:w="15" w:type="dxa"/>
              <w:right w:w="15" w:type="dxa"/>
            </w:tcMar>
            <w:vAlign w:val="center"/>
          </w:tcPr>
          <w:p w14:paraId="48FC93EE" w14:textId="6780958F"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0F1A86A5" w14:textId="3AC1755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Understanding and adapting to social trends and diverse </w:t>
            </w:r>
            <w:r w:rsidRPr="00F3610E">
              <w:rPr>
                <w:rFonts w:asciiTheme="minorHAnsi" w:eastAsia="Arial" w:hAnsiTheme="minorHAnsi" w:cstheme="minorHAnsi"/>
                <w:color w:val="000000" w:themeColor="text1"/>
              </w:rPr>
              <w:lastRenderedPageBreak/>
              <w:t>customer preferences.</w:t>
            </w:r>
          </w:p>
        </w:tc>
        <w:tc>
          <w:tcPr>
            <w:tcW w:w="2330" w:type="dxa"/>
            <w:tcBorders>
              <w:top w:val="single" w:sz="4"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704A3E6B" w14:textId="0A2EBBC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Investments in high-speed internet and flexible plans to meet changing needs.</w:t>
            </w:r>
          </w:p>
        </w:tc>
        <w:tc>
          <w:tcPr>
            <w:tcW w:w="2327" w:type="dxa"/>
            <w:tcBorders>
              <w:top w:val="single" w:sz="4"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5AB1AE6C" w14:textId="06423F39"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Consideration of cultural trends, population demographics, and </w:t>
            </w:r>
            <w:r w:rsidRPr="00F3610E">
              <w:rPr>
                <w:rFonts w:asciiTheme="minorHAnsi" w:eastAsia="Arial" w:hAnsiTheme="minorHAnsi" w:cstheme="minorHAnsi"/>
                <w:color w:val="000000" w:themeColor="text1"/>
              </w:rPr>
              <w:lastRenderedPageBreak/>
              <w:t>attitudes towards work and leisure.</w:t>
            </w:r>
          </w:p>
        </w:tc>
        <w:tc>
          <w:tcPr>
            <w:tcW w:w="2330" w:type="dxa"/>
            <w:tcBorders>
              <w:top w:val="single" w:sz="4" w:space="0" w:color="auto"/>
              <w:left w:val="single" w:sz="8" w:space="0" w:color="auto"/>
              <w:bottom w:val="single" w:sz="4" w:space="0" w:color="auto"/>
              <w:right w:val="single" w:sz="8" w:space="0" w:color="auto"/>
            </w:tcBorders>
            <w:shd w:val="clear" w:color="auto" w:fill="E2EFDA"/>
            <w:tcMar>
              <w:top w:w="15" w:type="dxa"/>
              <w:left w:w="15" w:type="dxa"/>
              <w:right w:w="15" w:type="dxa"/>
            </w:tcMar>
          </w:tcPr>
          <w:p w14:paraId="0230B95E" w14:textId="5174D945"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Integration with social media platforms and adaptation to technological trends in communication.</w:t>
            </w:r>
          </w:p>
        </w:tc>
      </w:tr>
      <w:tr w:rsidR="25BC5E77" w:rsidRPr="00F3610E" w14:paraId="5B1DB4C5" w14:textId="77777777" w:rsidTr="25BC5E77">
        <w:trPr>
          <w:trHeight w:val="585"/>
        </w:trPr>
        <w:tc>
          <w:tcPr>
            <w:tcW w:w="1620" w:type="dxa"/>
            <w:tcBorders>
              <w:top w:val="nil"/>
              <w:left w:val="single" w:sz="8" w:space="0" w:color="auto"/>
              <w:bottom w:val="single" w:sz="12" w:space="0" w:color="auto"/>
              <w:right w:val="nil"/>
            </w:tcBorders>
            <w:shd w:val="clear" w:color="auto" w:fill="E2EFDA"/>
            <w:tcMar>
              <w:top w:w="15" w:type="dxa"/>
              <w:left w:w="15" w:type="dxa"/>
              <w:right w:w="15" w:type="dxa"/>
            </w:tcMar>
            <w:vAlign w:val="center"/>
          </w:tcPr>
          <w:p w14:paraId="1A23FCD2" w14:textId="1E48D9DD"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4" w:space="0" w:color="auto"/>
              <w:left w:val="single" w:sz="8" w:space="0" w:color="auto"/>
              <w:bottom w:val="single" w:sz="12" w:space="0" w:color="auto"/>
              <w:right w:val="single" w:sz="8" w:space="0" w:color="auto"/>
            </w:tcBorders>
            <w:shd w:val="clear" w:color="auto" w:fill="E2EFDA"/>
            <w:tcMar>
              <w:top w:w="15" w:type="dxa"/>
              <w:left w:w="15" w:type="dxa"/>
              <w:right w:w="15" w:type="dxa"/>
            </w:tcMar>
          </w:tcPr>
          <w:p w14:paraId="3EC4BB1B" w14:textId="6575776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Response to environmental sustainability concerns and diverse societal expectations.</w:t>
            </w:r>
          </w:p>
        </w:tc>
        <w:tc>
          <w:tcPr>
            <w:tcW w:w="2330" w:type="dxa"/>
            <w:tcBorders>
              <w:top w:val="single" w:sz="4" w:space="0" w:color="auto"/>
              <w:left w:val="single" w:sz="8" w:space="0" w:color="auto"/>
              <w:bottom w:val="single" w:sz="12" w:space="0" w:color="auto"/>
              <w:right w:val="single" w:sz="8" w:space="0" w:color="auto"/>
            </w:tcBorders>
            <w:shd w:val="clear" w:color="auto" w:fill="E2EFDA"/>
            <w:tcMar>
              <w:top w:w="15" w:type="dxa"/>
              <w:left w:w="15" w:type="dxa"/>
              <w:right w:w="15" w:type="dxa"/>
            </w:tcMar>
          </w:tcPr>
          <w:p w14:paraId="7D467021" w14:textId="64C8CA4E"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Proactive measures for environmental sustainability and resonance with environmentally conscious consumers.</w:t>
            </w:r>
          </w:p>
        </w:tc>
        <w:tc>
          <w:tcPr>
            <w:tcW w:w="2327" w:type="dxa"/>
            <w:tcBorders>
              <w:top w:val="single" w:sz="4" w:space="0" w:color="auto"/>
              <w:left w:val="single" w:sz="8" w:space="0" w:color="auto"/>
              <w:bottom w:val="single" w:sz="12" w:space="0" w:color="auto"/>
              <w:right w:val="single" w:sz="8" w:space="0" w:color="auto"/>
            </w:tcBorders>
            <w:shd w:val="clear" w:color="auto" w:fill="E2EFDA"/>
            <w:tcMar>
              <w:top w:w="15" w:type="dxa"/>
              <w:left w:w="15" w:type="dxa"/>
              <w:right w:w="15" w:type="dxa"/>
            </w:tcMar>
          </w:tcPr>
          <w:p w14:paraId="01A71453" w14:textId="14C61DEF"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Adaptation to attitudes towards work and leisure, lifestyle changes, and cultural trends.</w:t>
            </w:r>
          </w:p>
        </w:tc>
        <w:tc>
          <w:tcPr>
            <w:tcW w:w="2330" w:type="dxa"/>
            <w:tcBorders>
              <w:top w:val="single" w:sz="4" w:space="0" w:color="auto"/>
              <w:left w:val="single" w:sz="8" w:space="0" w:color="auto"/>
              <w:bottom w:val="single" w:sz="12" w:space="0" w:color="auto"/>
              <w:right w:val="single" w:sz="8" w:space="0" w:color="auto"/>
            </w:tcBorders>
            <w:shd w:val="clear" w:color="auto" w:fill="E2EFDA"/>
            <w:tcMar>
              <w:top w:w="15" w:type="dxa"/>
              <w:left w:w="15" w:type="dxa"/>
              <w:right w:w="15" w:type="dxa"/>
            </w:tcMar>
          </w:tcPr>
          <w:p w14:paraId="756DD6C8" w14:textId="66BDB8B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cultural differences in global operations.</w:t>
            </w:r>
          </w:p>
        </w:tc>
      </w:tr>
      <w:tr w:rsidR="25BC5E77" w:rsidRPr="00F3610E" w14:paraId="6BFC3722" w14:textId="77777777" w:rsidTr="25BC5E77">
        <w:trPr>
          <w:trHeight w:val="885"/>
        </w:trPr>
        <w:tc>
          <w:tcPr>
            <w:tcW w:w="1620" w:type="dxa"/>
            <w:tcBorders>
              <w:top w:val="single" w:sz="12" w:space="0" w:color="auto"/>
              <w:left w:val="single" w:sz="8" w:space="0" w:color="auto"/>
              <w:bottom w:val="nil"/>
              <w:right w:val="nil"/>
            </w:tcBorders>
            <w:shd w:val="clear" w:color="auto" w:fill="EDEDED" w:themeFill="accent3" w:themeFillTint="33"/>
            <w:tcMar>
              <w:top w:w="15" w:type="dxa"/>
              <w:left w:w="15" w:type="dxa"/>
              <w:right w:w="15" w:type="dxa"/>
            </w:tcMar>
            <w:vAlign w:val="center"/>
          </w:tcPr>
          <w:p w14:paraId="2F58D228" w14:textId="157D568C"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Technological</w:t>
            </w:r>
          </w:p>
        </w:tc>
        <w:tc>
          <w:tcPr>
            <w:tcW w:w="1457" w:type="dxa"/>
            <w:tcBorders>
              <w:top w:val="single" w:sz="12" w:space="0" w:color="auto"/>
              <w:left w:val="single" w:sz="8" w:space="0" w:color="auto"/>
              <w:bottom w:val="nil"/>
              <w:right w:val="single" w:sz="8" w:space="0" w:color="auto"/>
            </w:tcBorders>
            <w:shd w:val="clear" w:color="auto" w:fill="EDEDED" w:themeFill="accent3" w:themeFillTint="33"/>
            <w:tcMar>
              <w:top w:w="15" w:type="dxa"/>
              <w:left w:w="15" w:type="dxa"/>
              <w:right w:w="15" w:type="dxa"/>
            </w:tcMar>
          </w:tcPr>
          <w:p w14:paraId="7E562342" w14:textId="2F557DAC"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Emphasis on technological advancements, network reliability, and digital services innovation.</w:t>
            </w:r>
          </w:p>
        </w:tc>
        <w:tc>
          <w:tcPr>
            <w:tcW w:w="2330" w:type="dxa"/>
            <w:tcBorders>
              <w:top w:val="single" w:sz="12"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093F2DB0" w14:textId="421A88D1"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Focus on advanced technologies, 5G network deployment, IoT solutions, and digital healthcare services.</w:t>
            </w:r>
          </w:p>
        </w:tc>
        <w:tc>
          <w:tcPr>
            <w:tcW w:w="2327" w:type="dxa"/>
            <w:tcBorders>
              <w:top w:val="single" w:sz="12"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3D7103F7" w14:textId="0F89BFF8"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Investment in technological infrastructure, partnerships for IoT solutions, and digital transformation initiatives.</w:t>
            </w:r>
          </w:p>
        </w:tc>
        <w:tc>
          <w:tcPr>
            <w:tcW w:w="2330" w:type="dxa"/>
            <w:tcBorders>
              <w:top w:val="single" w:sz="12"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20ECC22B" w14:textId="6F2EC57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Investment in advanced technology, 5G technology launch, and dependence on continuous innovation.</w:t>
            </w:r>
          </w:p>
        </w:tc>
      </w:tr>
      <w:tr w:rsidR="25BC5E77" w:rsidRPr="00F3610E" w14:paraId="156B374B" w14:textId="77777777" w:rsidTr="25BC5E77">
        <w:trPr>
          <w:trHeight w:val="870"/>
        </w:trPr>
        <w:tc>
          <w:tcPr>
            <w:tcW w:w="1620" w:type="dxa"/>
            <w:tcBorders>
              <w:top w:val="nil"/>
              <w:left w:val="single" w:sz="8" w:space="0" w:color="auto"/>
              <w:bottom w:val="nil"/>
              <w:right w:val="nil"/>
            </w:tcBorders>
            <w:shd w:val="clear" w:color="auto" w:fill="EDEDED" w:themeFill="accent3" w:themeFillTint="33"/>
            <w:tcMar>
              <w:top w:w="15" w:type="dxa"/>
              <w:left w:w="15" w:type="dxa"/>
              <w:right w:w="15" w:type="dxa"/>
            </w:tcMar>
            <w:vAlign w:val="center"/>
          </w:tcPr>
          <w:p w14:paraId="7712D98A" w14:textId="2E6C4FEB"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8" w:space="0" w:color="auto"/>
              <w:left w:val="single" w:sz="8" w:space="0" w:color="auto"/>
              <w:bottom w:val="single" w:sz="8" w:space="0" w:color="auto"/>
              <w:right w:val="single" w:sz="8" w:space="0" w:color="auto"/>
            </w:tcBorders>
            <w:shd w:val="clear" w:color="auto" w:fill="EDEDED" w:themeFill="accent3" w:themeFillTint="33"/>
            <w:tcMar>
              <w:top w:w="15" w:type="dxa"/>
              <w:left w:w="15" w:type="dxa"/>
              <w:right w:w="15" w:type="dxa"/>
            </w:tcMar>
          </w:tcPr>
          <w:p w14:paraId="05FA4F39" w14:textId="6CFD408C"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Ongoing investments in advanced technology and network infrastructure.</w:t>
            </w:r>
          </w:p>
        </w:tc>
        <w:tc>
          <w:tcPr>
            <w:tcW w:w="2330" w:type="dxa"/>
            <w:tcBorders>
              <w:top w:val="single" w:sz="4"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219BC9E7" w14:textId="37279B6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Leadership in technological advancements in the telecommunications industry.</w:t>
            </w:r>
          </w:p>
        </w:tc>
        <w:tc>
          <w:tcPr>
            <w:tcW w:w="2327" w:type="dxa"/>
            <w:tcBorders>
              <w:top w:val="single" w:sz="4"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7814331E" w14:textId="0FC49E2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Technological factors influencing infrastructure, services, and customer experience.</w:t>
            </w:r>
          </w:p>
        </w:tc>
        <w:tc>
          <w:tcPr>
            <w:tcW w:w="2330" w:type="dxa"/>
            <w:tcBorders>
              <w:top w:val="single" w:sz="4" w:space="0" w:color="auto"/>
              <w:left w:val="single" w:sz="8" w:space="0" w:color="auto"/>
              <w:bottom w:val="single" w:sz="4" w:space="0" w:color="auto"/>
              <w:right w:val="single" w:sz="8" w:space="0" w:color="auto"/>
            </w:tcBorders>
            <w:shd w:val="clear" w:color="auto" w:fill="EDEDED" w:themeFill="accent3" w:themeFillTint="33"/>
            <w:tcMar>
              <w:top w:w="15" w:type="dxa"/>
              <w:left w:w="15" w:type="dxa"/>
              <w:right w:w="15" w:type="dxa"/>
            </w:tcMar>
          </w:tcPr>
          <w:p w14:paraId="5090F9FB" w14:textId="67697CD1"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Key strengths include solid and reliable wireless networks, investing in 5G technology, and continuous innovation.</w:t>
            </w:r>
          </w:p>
        </w:tc>
      </w:tr>
      <w:tr w:rsidR="25BC5E77" w:rsidRPr="00F3610E" w14:paraId="7DD9BC06" w14:textId="77777777" w:rsidTr="25BC5E77">
        <w:trPr>
          <w:trHeight w:val="585"/>
        </w:trPr>
        <w:tc>
          <w:tcPr>
            <w:tcW w:w="1620" w:type="dxa"/>
            <w:tcBorders>
              <w:top w:val="nil"/>
              <w:left w:val="single" w:sz="8" w:space="0" w:color="auto"/>
              <w:bottom w:val="single" w:sz="12" w:space="0" w:color="auto"/>
              <w:right w:val="nil"/>
            </w:tcBorders>
            <w:shd w:val="clear" w:color="auto" w:fill="EDEDED" w:themeFill="accent3" w:themeFillTint="33"/>
            <w:tcMar>
              <w:top w:w="15" w:type="dxa"/>
              <w:left w:w="15" w:type="dxa"/>
              <w:right w:w="15" w:type="dxa"/>
            </w:tcMar>
            <w:vAlign w:val="center"/>
          </w:tcPr>
          <w:p w14:paraId="72116DEE" w14:textId="350BA106"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 xml:space="preserve"> </w:t>
            </w:r>
          </w:p>
        </w:tc>
        <w:tc>
          <w:tcPr>
            <w:tcW w:w="1457" w:type="dxa"/>
            <w:tcBorders>
              <w:top w:val="single" w:sz="8" w:space="0" w:color="auto"/>
              <w:left w:val="single" w:sz="8" w:space="0" w:color="auto"/>
              <w:bottom w:val="single" w:sz="12" w:space="0" w:color="auto"/>
              <w:right w:val="single" w:sz="8" w:space="0" w:color="auto"/>
            </w:tcBorders>
            <w:shd w:val="clear" w:color="auto" w:fill="EDEDED" w:themeFill="accent3" w:themeFillTint="33"/>
            <w:tcMar>
              <w:top w:w="15" w:type="dxa"/>
              <w:left w:w="15" w:type="dxa"/>
              <w:right w:w="15" w:type="dxa"/>
            </w:tcMar>
          </w:tcPr>
          <w:p w14:paraId="643A5ED2" w14:textId="014CC74D"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Focus on digital transformation and technology-led customer experience enhancement.</w:t>
            </w:r>
          </w:p>
        </w:tc>
        <w:tc>
          <w:tcPr>
            <w:tcW w:w="2330" w:type="dxa"/>
            <w:tcBorders>
              <w:top w:val="single" w:sz="4" w:space="0" w:color="auto"/>
              <w:left w:val="single" w:sz="8" w:space="0" w:color="auto"/>
              <w:bottom w:val="single" w:sz="12" w:space="0" w:color="auto"/>
              <w:right w:val="single" w:sz="8" w:space="0" w:color="auto"/>
            </w:tcBorders>
            <w:shd w:val="clear" w:color="auto" w:fill="EDEDED" w:themeFill="accent3" w:themeFillTint="33"/>
            <w:tcMar>
              <w:top w:w="15" w:type="dxa"/>
              <w:left w:w="15" w:type="dxa"/>
              <w:right w:w="15" w:type="dxa"/>
            </w:tcMar>
          </w:tcPr>
          <w:p w14:paraId="3EE83B1B" w14:textId="25BAEE44"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Environmental considerations in technology usage and investments.</w:t>
            </w:r>
          </w:p>
        </w:tc>
        <w:tc>
          <w:tcPr>
            <w:tcW w:w="2327" w:type="dxa"/>
            <w:tcBorders>
              <w:top w:val="single" w:sz="4" w:space="0" w:color="auto"/>
              <w:left w:val="single" w:sz="8" w:space="0" w:color="auto"/>
              <w:bottom w:val="single" w:sz="12" w:space="0" w:color="auto"/>
              <w:right w:val="single" w:sz="8" w:space="0" w:color="auto"/>
            </w:tcBorders>
            <w:shd w:val="clear" w:color="auto" w:fill="EDEDED" w:themeFill="accent3" w:themeFillTint="33"/>
            <w:tcMar>
              <w:top w:w="15" w:type="dxa"/>
              <w:left w:w="15" w:type="dxa"/>
              <w:right w:w="15" w:type="dxa"/>
            </w:tcMar>
          </w:tcPr>
          <w:p w14:paraId="7817181B" w14:textId="50AC1471"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c>
          <w:tcPr>
            <w:tcW w:w="2330" w:type="dxa"/>
            <w:tcBorders>
              <w:top w:val="single" w:sz="4" w:space="0" w:color="auto"/>
              <w:left w:val="single" w:sz="8" w:space="0" w:color="auto"/>
              <w:bottom w:val="single" w:sz="12" w:space="0" w:color="auto"/>
              <w:right w:val="single" w:sz="8" w:space="0" w:color="auto"/>
            </w:tcBorders>
            <w:shd w:val="clear" w:color="auto" w:fill="EDEDED" w:themeFill="accent3" w:themeFillTint="33"/>
            <w:tcMar>
              <w:top w:w="15" w:type="dxa"/>
              <w:left w:w="15" w:type="dxa"/>
              <w:right w:w="15" w:type="dxa"/>
            </w:tcMar>
          </w:tcPr>
          <w:p w14:paraId="223D5C21" w14:textId="4C01571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r>
      <w:tr w:rsidR="25BC5E77" w:rsidRPr="00F3610E" w14:paraId="2AB14584" w14:textId="77777777" w:rsidTr="25BC5E77">
        <w:trPr>
          <w:trHeight w:val="870"/>
        </w:trPr>
        <w:tc>
          <w:tcPr>
            <w:tcW w:w="1620" w:type="dxa"/>
            <w:tcBorders>
              <w:top w:val="single" w:sz="12" w:space="0" w:color="auto"/>
              <w:left w:val="single" w:sz="8" w:space="0" w:color="auto"/>
              <w:bottom w:val="nil"/>
              <w:right w:val="nil"/>
            </w:tcBorders>
            <w:shd w:val="clear" w:color="auto" w:fill="FCE4D6"/>
            <w:tcMar>
              <w:top w:w="15" w:type="dxa"/>
              <w:left w:w="15" w:type="dxa"/>
              <w:right w:w="15" w:type="dxa"/>
            </w:tcMar>
            <w:vAlign w:val="center"/>
          </w:tcPr>
          <w:p w14:paraId="3F0CC2D0" w14:textId="225EBA34"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Environmental</w:t>
            </w:r>
          </w:p>
        </w:tc>
        <w:tc>
          <w:tcPr>
            <w:tcW w:w="1457" w:type="dxa"/>
            <w:tcBorders>
              <w:top w:val="single" w:sz="12"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274DD4D6" w14:textId="41F1D0A5"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Initiatives for reducing environmental impact, energy efficiency, and sustainable practices.</w:t>
            </w:r>
          </w:p>
        </w:tc>
        <w:tc>
          <w:tcPr>
            <w:tcW w:w="2330" w:type="dxa"/>
            <w:tcBorders>
              <w:top w:val="single" w:sz="12"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4F8D0AD4" w14:textId="199406C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Impact of climate change on network infrastructure, environmental regulations compliance, and natural resource availability.</w:t>
            </w:r>
          </w:p>
        </w:tc>
        <w:tc>
          <w:tcPr>
            <w:tcW w:w="2327" w:type="dxa"/>
            <w:tcBorders>
              <w:top w:val="single" w:sz="12"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71D64257" w14:textId="5F0FE392"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Consideration of climate change, environmental regulations compliance, and natural resource availability.</w:t>
            </w:r>
          </w:p>
        </w:tc>
        <w:tc>
          <w:tcPr>
            <w:tcW w:w="2330" w:type="dxa"/>
            <w:tcBorders>
              <w:top w:val="single" w:sz="12"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1DB4C0C3" w14:textId="732AF928"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Commitment to reducing carbon footprint, eco-friendly product launches, regulatory compliance, and waste management.</w:t>
            </w:r>
          </w:p>
        </w:tc>
      </w:tr>
      <w:tr w:rsidR="25BC5E77" w:rsidRPr="00F3610E" w14:paraId="4DD4AC35" w14:textId="77777777" w:rsidTr="25BC5E77">
        <w:trPr>
          <w:trHeight w:val="870"/>
        </w:trPr>
        <w:tc>
          <w:tcPr>
            <w:tcW w:w="1620" w:type="dxa"/>
            <w:tcBorders>
              <w:top w:val="nil"/>
              <w:left w:val="single" w:sz="8" w:space="0" w:color="auto"/>
              <w:bottom w:val="nil"/>
              <w:right w:val="nil"/>
            </w:tcBorders>
            <w:shd w:val="clear" w:color="auto" w:fill="FCE4D6"/>
            <w:tcMar>
              <w:top w:w="15" w:type="dxa"/>
              <w:left w:w="15" w:type="dxa"/>
              <w:right w:w="15" w:type="dxa"/>
            </w:tcMar>
            <w:vAlign w:val="center"/>
          </w:tcPr>
          <w:p w14:paraId="6CF3C210" w14:textId="5ADDBC87"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c>
          <w:tcPr>
            <w:tcW w:w="1457" w:type="dxa"/>
            <w:tcBorders>
              <w:top w:val="single" w:sz="4"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55AFCF9C" w14:textId="350999A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Focus on responsible waste management </w:t>
            </w:r>
            <w:r w:rsidRPr="00F3610E">
              <w:rPr>
                <w:rFonts w:asciiTheme="minorHAnsi" w:eastAsia="Arial" w:hAnsiTheme="minorHAnsi" w:cstheme="minorHAnsi"/>
                <w:color w:val="000000" w:themeColor="text1"/>
              </w:rPr>
              <w:lastRenderedPageBreak/>
              <w:t>and eco-friendly product offerings.</w:t>
            </w:r>
          </w:p>
        </w:tc>
        <w:tc>
          <w:tcPr>
            <w:tcW w:w="2330" w:type="dxa"/>
            <w:tcBorders>
              <w:top w:val="single" w:sz="4"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09AFE655" w14:textId="513E7DA4"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 xml:space="preserve">Proactive measures include investing in renewable energy sources, reducing </w:t>
            </w:r>
            <w:r w:rsidRPr="00F3610E">
              <w:rPr>
                <w:rFonts w:asciiTheme="minorHAnsi" w:eastAsia="Arial" w:hAnsiTheme="minorHAnsi" w:cstheme="minorHAnsi"/>
                <w:color w:val="000000" w:themeColor="text1"/>
              </w:rPr>
              <w:lastRenderedPageBreak/>
              <w:t>energy consumption, and participating in environmental initiatives.</w:t>
            </w:r>
          </w:p>
        </w:tc>
        <w:tc>
          <w:tcPr>
            <w:tcW w:w="2327" w:type="dxa"/>
            <w:tcBorders>
              <w:top w:val="single" w:sz="4"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66B99EDF" w14:textId="07D099C6"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 xml:space="preserve"> </w:t>
            </w:r>
          </w:p>
        </w:tc>
        <w:tc>
          <w:tcPr>
            <w:tcW w:w="2330" w:type="dxa"/>
            <w:tcBorders>
              <w:top w:val="single" w:sz="4" w:space="0" w:color="auto"/>
              <w:left w:val="single" w:sz="8" w:space="0" w:color="auto"/>
              <w:bottom w:val="single" w:sz="4" w:space="0" w:color="auto"/>
              <w:right w:val="single" w:sz="8" w:space="0" w:color="auto"/>
            </w:tcBorders>
            <w:shd w:val="clear" w:color="auto" w:fill="FCE4D6"/>
            <w:tcMar>
              <w:top w:w="15" w:type="dxa"/>
              <w:left w:w="15" w:type="dxa"/>
              <w:right w:w="15" w:type="dxa"/>
            </w:tcMar>
          </w:tcPr>
          <w:p w14:paraId="69575847" w14:textId="2522E52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Preparedness for natural disasters and implementation of </w:t>
            </w:r>
            <w:r w:rsidRPr="00F3610E">
              <w:rPr>
                <w:rFonts w:asciiTheme="minorHAnsi" w:eastAsia="Arial" w:hAnsiTheme="minorHAnsi" w:cstheme="minorHAnsi"/>
                <w:color w:val="000000" w:themeColor="text1"/>
              </w:rPr>
              <w:lastRenderedPageBreak/>
              <w:t>emergency response plans.</w:t>
            </w:r>
          </w:p>
        </w:tc>
      </w:tr>
      <w:tr w:rsidR="25BC5E77" w:rsidRPr="00F3610E" w14:paraId="73E40F29" w14:textId="77777777" w:rsidTr="25BC5E77">
        <w:trPr>
          <w:trHeight w:val="585"/>
        </w:trPr>
        <w:tc>
          <w:tcPr>
            <w:tcW w:w="1620" w:type="dxa"/>
            <w:tcBorders>
              <w:top w:val="nil"/>
              <w:left w:val="single" w:sz="8" w:space="0" w:color="auto"/>
              <w:bottom w:val="single" w:sz="12" w:space="0" w:color="auto"/>
              <w:right w:val="nil"/>
            </w:tcBorders>
            <w:shd w:val="clear" w:color="auto" w:fill="FCE4D6"/>
            <w:tcMar>
              <w:top w:w="15" w:type="dxa"/>
              <w:left w:w="15" w:type="dxa"/>
              <w:right w:w="15" w:type="dxa"/>
            </w:tcMar>
            <w:vAlign w:val="center"/>
          </w:tcPr>
          <w:p w14:paraId="6F984CB1" w14:textId="0D2E4A30"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lastRenderedPageBreak/>
              <w:t xml:space="preserve"> </w:t>
            </w:r>
          </w:p>
        </w:tc>
        <w:tc>
          <w:tcPr>
            <w:tcW w:w="1457" w:type="dxa"/>
            <w:tcBorders>
              <w:top w:val="single" w:sz="4" w:space="0" w:color="auto"/>
              <w:left w:val="single" w:sz="8" w:space="0" w:color="auto"/>
              <w:bottom w:val="single" w:sz="12" w:space="0" w:color="auto"/>
              <w:right w:val="single" w:sz="8" w:space="0" w:color="auto"/>
            </w:tcBorders>
            <w:shd w:val="clear" w:color="auto" w:fill="FCE4D6"/>
            <w:tcMar>
              <w:top w:w="15" w:type="dxa"/>
              <w:left w:w="15" w:type="dxa"/>
              <w:right w:w="15" w:type="dxa"/>
            </w:tcMar>
          </w:tcPr>
          <w:p w14:paraId="3AAF7355" w14:textId="3FBF7F7C"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Adherence to environmental regulations and continuous improvement in sustainability practices.</w:t>
            </w:r>
          </w:p>
        </w:tc>
        <w:tc>
          <w:tcPr>
            <w:tcW w:w="2330" w:type="dxa"/>
            <w:tcBorders>
              <w:top w:val="single" w:sz="4" w:space="0" w:color="auto"/>
              <w:left w:val="single" w:sz="8" w:space="0" w:color="auto"/>
              <w:bottom w:val="single" w:sz="12" w:space="0" w:color="auto"/>
              <w:right w:val="single" w:sz="8" w:space="0" w:color="auto"/>
            </w:tcBorders>
            <w:shd w:val="clear" w:color="auto" w:fill="FCE4D6"/>
            <w:tcMar>
              <w:top w:w="15" w:type="dxa"/>
              <w:left w:w="15" w:type="dxa"/>
              <w:right w:w="15" w:type="dxa"/>
            </w:tcMar>
          </w:tcPr>
          <w:p w14:paraId="25D89803" w14:textId="075657CE"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Launch of eco-friendly products in response to increasing demand for sustainability.</w:t>
            </w:r>
          </w:p>
        </w:tc>
        <w:tc>
          <w:tcPr>
            <w:tcW w:w="2327" w:type="dxa"/>
            <w:tcBorders>
              <w:top w:val="single" w:sz="4" w:space="0" w:color="auto"/>
              <w:left w:val="single" w:sz="8" w:space="0" w:color="auto"/>
              <w:bottom w:val="single" w:sz="12" w:space="0" w:color="auto"/>
              <w:right w:val="single" w:sz="8" w:space="0" w:color="auto"/>
            </w:tcBorders>
            <w:shd w:val="clear" w:color="auto" w:fill="FCE4D6"/>
            <w:tcMar>
              <w:top w:w="15" w:type="dxa"/>
              <w:left w:w="15" w:type="dxa"/>
              <w:right w:w="15" w:type="dxa"/>
            </w:tcMar>
          </w:tcPr>
          <w:p w14:paraId="765FCF93" w14:textId="60035B2C"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c>
          <w:tcPr>
            <w:tcW w:w="2330" w:type="dxa"/>
            <w:tcBorders>
              <w:top w:val="single" w:sz="4" w:space="0" w:color="auto"/>
              <w:left w:val="single" w:sz="8" w:space="0" w:color="auto"/>
              <w:bottom w:val="single" w:sz="12" w:space="0" w:color="auto"/>
              <w:right w:val="single" w:sz="8" w:space="0" w:color="auto"/>
            </w:tcBorders>
            <w:shd w:val="clear" w:color="auto" w:fill="FCE4D6"/>
            <w:tcMar>
              <w:top w:w="15" w:type="dxa"/>
              <w:left w:w="15" w:type="dxa"/>
              <w:right w:w="15" w:type="dxa"/>
            </w:tcMar>
          </w:tcPr>
          <w:p w14:paraId="28288365" w14:textId="499F81D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r>
      <w:tr w:rsidR="25BC5E77" w:rsidRPr="00F3610E" w14:paraId="432470FA" w14:textId="77777777" w:rsidTr="25BC5E77">
        <w:trPr>
          <w:trHeight w:val="870"/>
        </w:trPr>
        <w:tc>
          <w:tcPr>
            <w:tcW w:w="1620" w:type="dxa"/>
            <w:tcBorders>
              <w:top w:val="single" w:sz="12" w:space="0" w:color="auto"/>
              <w:left w:val="single" w:sz="8" w:space="0" w:color="auto"/>
              <w:bottom w:val="nil"/>
              <w:right w:val="nil"/>
            </w:tcBorders>
            <w:shd w:val="clear" w:color="auto" w:fill="D9E1F2"/>
            <w:tcMar>
              <w:top w:w="15" w:type="dxa"/>
              <w:left w:w="15" w:type="dxa"/>
              <w:right w:w="15" w:type="dxa"/>
            </w:tcMar>
            <w:vAlign w:val="center"/>
          </w:tcPr>
          <w:p w14:paraId="4AFD1398" w14:textId="0DD20C55" w:rsidR="25BC5E77" w:rsidRPr="00F3610E" w:rsidRDefault="25BC5E77" w:rsidP="00F3610E">
            <w:pPr>
              <w:jc w:val="both"/>
              <w:rPr>
                <w:rFonts w:asciiTheme="minorHAnsi" w:eastAsia="Arial" w:hAnsiTheme="minorHAnsi" w:cstheme="minorHAnsi"/>
                <w:b/>
                <w:bCs/>
                <w:color w:val="000000" w:themeColor="text1"/>
              </w:rPr>
            </w:pPr>
            <w:r w:rsidRPr="00F3610E">
              <w:rPr>
                <w:rFonts w:asciiTheme="minorHAnsi" w:eastAsia="Arial" w:hAnsiTheme="minorHAnsi" w:cstheme="minorHAnsi"/>
                <w:b/>
                <w:bCs/>
                <w:color w:val="000000" w:themeColor="text1"/>
              </w:rPr>
              <w:t>Legal</w:t>
            </w:r>
          </w:p>
        </w:tc>
        <w:tc>
          <w:tcPr>
            <w:tcW w:w="1457" w:type="dxa"/>
            <w:tcBorders>
              <w:top w:val="single" w:sz="12" w:space="0" w:color="auto"/>
              <w:left w:val="single" w:sz="8" w:space="0" w:color="auto"/>
              <w:bottom w:val="single" w:sz="4" w:space="0" w:color="auto"/>
              <w:right w:val="single" w:sz="8" w:space="0" w:color="auto"/>
            </w:tcBorders>
            <w:shd w:val="clear" w:color="auto" w:fill="D9E1F2"/>
            <w:tcMar>
              <w:top w:w="15" w:type="dxa"/>
              <w:left w:w="15" w:type="dxa"/>
              <w:right w:w="15" w:type="dxa"/>
            </w:tcMar>
          </w:tcPr>
          <w:p w14:paraId="01650660" w14:textId="15B6AE8F"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Compliance with Canadian legal requirements, data protection laws, and industry regulations.</w:t>
            </w:r>
          </w:p>
        </w:tc>
        <w:tc>
          <w:tcPr>
            <w:tcW w:w="2330" w:type="dxa"/>
            <w:tcBorders>
              <w:top w:val="single" w:sz="12" w:space="0" w:color="auto"/>
              <w:left w:val="single" w:sz="8" w:space="0" w:color="auto"/>
              <w:bottom w:val="single" w:sz="4" w:space="0" w:color="auto"/>
              <w:right w:val="single" w:sz="8" w:space="0" w:color="auto"/>
            </w:tcBorders>
            <w:shd w:val="clear" w:color="auto" w:fill="D9E1F2"/>
            <w:tcMar>
              <w:top w:w="15" w:type="dxa"/>
              <w:left w:w="15" w:type="dxa"/>
              <w:right w:w="15" w:type="dxa"/>
            </w:tcMar>
          </w:tcPr>
          <w:p w14:paraId="2A18DDB0" w14:textId="2CB87FAA"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Compliance with various laws and regulations governing telecommunications, privacy, data protection, and competition.</w:t>
            </w:r>
          </w:p>
        </w:tc>
        <w:tc>
          <w:tcPr>
            <w:tcW w:w="2327" w:type="dxa"/>
            <w:tcBorders>
              <w:top w:val="single" w:sz="12" w:space="0" w:color="auto"/>
              <w:left w:val="single" w:sz="8" w:space="0" w:color="auto"/>
              <w:bottom w:val="single" w:sz="4" w:space="0" w:color="auto"/>
              <w:right w:val="single" w:sz="8" w:space="0" w:color="auto"/>
            </w:tcBorders>
            <w:shd w:val="clear" w:color="auto" w:fill="D9E1F2"/>
            <w:tcMar>
              <w:top w:w="15" w:type="dxa"/>
              <w:left w:w="15" w:type="dxa"/>
              <w:right w:w="15" w:type="dxa"/>
            </w:tcMar>
          </w:tcPr>
          <w:p w14:paraId="66E3B836" w14:textId="0834D0C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Impact of regulatory compliance, legal disputes, government policies, and international laws on operations.</w:t>
            </w:r>
            <w:r w:rsidR="7E247A39" w:rsidRPr="00F3610E">
              <w:rPr>
                <w:rFonts w:asciiTheme="minorHAnsi" w:eastAsia="Arial" w:hAnsiTheme="minorHAnsi" w:cstheme="minorHAnsi"/>
                <w:color w:val="000000" w:themeColor="text1"/>
              </w:rPr>
              <w:t xml:space="preserve"> (Team, 2023)</w:t>
            </w:r>
          </w:p>
        </w:tc>
        <w:tc>
          <w:tcPr>
            <w:tcW w:w="2330" w:type="dxa"/>
            <w:tcBorders>
              <w:top w:val="single" w:sz="12" w:space="0" w:color="auto"/>
              <w:left w:val="single" w:sz="8" w:space="0" w:color="auto"/>
              <w:bottom w:val="single" w:sz="4" w:space="0" w:color="auto"/>
              <w:right w:val="single" w:sz="8" w:space="0" w:color="auto"/>
            </w:tcBorders>
            <w:shd w:val="clear" w:color="auto" w:fill="D9E1F2"/>
            <w:tcMar>
              <w:top w:w="15" w:type="dxa"/>
              <w:left w:w="15" w:type="dxa"/>
              <w:right w:w="15" w:type="dxa"/>
            </w:tcMar>
          </w:tcPr>
          <w:p w14:paraId="57FEBC61" w14:textId="4A38F7FF"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Adherence to federal, state, and local regulations, data protection laws, Net Neutrality, and protection of intellectual property rights.</w:t>
            </w:r>
          </w:p>
        </w:tc>
      </w:tr>
      <w:tr w:rsidR="25BC5E77" w:rsidRPr="00F3610E" w14:paraId="791DF893" w14:textId="77777777" w:rsidTr="25BC5E77">
        <w:trPr>
          <w:trHeight w:val="585"/>
        </w:trPr>
        <w:tc>
          <w:tcPr>
            <w:tcW w:w="1620" w:type="dxa"/>
            <w:tcBorders>
              <w:top w:val="nil"/>
              <w:left w:val="single" w:sz="8" w:space="0" w:color="auto"/>
              <w:bottom w:val="single" w:sz="8" w:space="0" w:color="auto"/>
              <w:right w:val="nil"/>
            </w:tcBorders>
            <w:shd w:val="clear" w:color="auto" w:fill="D9E1F2"/>
            <w:tcMar>
              <w:top w:w="15" w:type="dxa"/>
              <w:left w:w="15" w:type="dxa"/>
              <w:right w:w="15" w:type="dxa"/>
            </w:tcMar>
            <w:vAlign w:val="center"/>
          </w:tcPr>
          <w:p w14:paraId="2E7CE70E" w14:textId="74D9EE13"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c>
          <w:tcPr>
            <w:tcW w:w="1457" w:type="dxa"/>
            <w:tcBorders>
              <w:top w:val="single" w:sz="4" w:space="0" w:color="auto"/>
              <w:left w:val="single" w:sz="8" w:space="0" w:color="auto"/>
              <w:bottom w:val="single" w:sz="8" w:space="0" w:color="auto"/>
              <w:right w:val="single" w:sz="8" w:space="0" w:color="auto"/>
            </w:tcBorders>
            <w:shd w:val="clear" w:color="auto" w:fill="D9E1F2"/>
            <w:tcMar>
              <w:top w:w="15" w:type="dxa"/>
              <w:left w:w="15" w:type="dxa"/>
              <w:right w:w="15" w:type="dxa"/>
            </w:tcMar>
          </w:tcPr>
          <w:p w14:paraId="2427571F" w14:textId="0D0725CB"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Focus on privacy laws, consumer protection, and legal compliance.</w:t>
            </w:r>
            <w:r w:rsidR="4BA07969" w:rsidRPr="00F3610E">
              <w:rPr>
                <w:rFonts w:asciiTheme="minorHAnsi" w:eastAsia="Arial" w:hAnsiTheme="minorHAnsi" w:cstheme="minorHAnsi"/>
                <w:color w:val="000000" w:themeColor="text1"/>
              </w:rPr>
              <w:t xml:space="preserve"> (Team, 2023)</w:t>
            </w:r>
          </w:p>
        </w:tc>
        <w:tc>
          <w:tcPr>
            <w:tcW w:w="2330" w:type="dxa"/>
            <w:tcBorders>
              <w:top w:val="single" w:sz="4" w:space="0" w:color="auto"/>
              <w:left w:val="single" w:sz="8" w:space="0" w:color="auto"/>
              <w:bottom w:val="single" w:sz="8" w:space="0" w:color="auto"/>
              <w:right w:val="single" w:sz="8" w:space="0" w:color="auto"/>
            </w:tcBorders>
            <w:shd w:val="clear" w:color="auto" w:fill="D9E1F2"/>
            <w:tcMar>
              <w:top w:w="15" w:type="dxa"/>
              <w:left w:w="15" w:type="dxa"/>
              <w:right w:w="15" w:type="dxa"/>
            </w:tcMar>
          </w:tcPr>
          <w:p w14:paraId="1522667E" w14:textId="79ADF71E"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Data protection laws and regulations</w:t>
            </w:r>
            <w:r w:rsidR="6180E0F6" w:rsidRPr="00F3610E">
              <w:rPr>
                <w:rFonts w:asciiTheme="minorHAnsi" w:eastAsia="Arial" w:hAnsiTheme="minorHAnsi" w:cstheme="minorHAnsi"/>
                <w:color w:val="000000" w:themeColor="text1"/>
              </w:rPr>
              <w:t>. (Team, 2023)</w:t>
            </w:r>
          </w:p>
        </w:tc>
        <w:tc>
          <w:tcPr>
            <w:tcW w:w="2327" w:type="dxa"/>
            <w:tcBorders>
              <w:top w:val="single" w:sz="4" w:space="0" w:color="auto"/>
              <w:left w:val="single" w:sz="8" w:space="0" w:color="auto"/>
              <w:bottom w:val="single" w:sz="8" w:space="0" w:color="auto"/>
              <w:right w:val="single" w:sz="8" w:space="0" w:color="auto"/>
            </w:tcBorders>
            <w:shd w:val="clear" w:color="auto" w:fill="D9E1F2"/>
            <w:tcMar>
              <w:top w:w="15" w:type="dxa"/>
              <w:left w:w="15" w:type="dxa"/>
              <w:right w:w="15" w:type="dxa"/>
            </w:tcMar>
          </w:tcPr>
          <w:p w14:paraId="34496D34" w14:textId="72705198"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 xml:space="preserve"> </w:t>
            </w:r>
          </w:p>
        </w:tc>
        <w:tc>
          <w:tcPr>
            <w:tcW w:w="2330" w:type="dxa"/>
            <w:tcBorders>
              <w:top w:val="single" w:sz="4" w:space="0" w:color="auto"/>
              <w:left w:val="single" w:sz="8" w:space="0" w:color="auto"/>
              <w:bottom w:val="single" w:sz="8" w:space="0" w:color="auto"/>
              <w:right w:val="single" w:sz="8" w:space="0" w:color="auto"/>
            </w:tcBorders>
            <w:shd w:val="clear" w:color="auto" w:fill="D9E1F2"/>
            <w:tcMar>
              <w:top w:w="15" w:type="dxa"/>
              <w:left w:w="15" w:type="dxa"/>
              <w:right w:w="15" w:type="dxa"/>
            </w:tcMar>
          </w:tcPr>
          <w:p w14:paraId="6F648421" w14:textId="470E5EAD" w:rsidR="25BC5E77" w:rsidRPr="00F3610E" w:rsidRDefault="25BC5E77" w:rsidP="00F3610E">
            <w:pPr>
              <w:jc w:val="both"/>
              <w:rPr>
                <w:rFonts w:asciiTheme="minorHAnsi" w:eastAsia="Arial" w:hAnsiTheme="minorHAnsi" w:cstheme="minorHAnsi"/>
                <w:color w:val="000000" w:themeColor="text1"/>
              </w:rPr>
            </w:pPr>
            <w:r w:rsidRPr="00F3610E">
              <w:rPr>
                <w:rFonts w:asciiTheme="minorHAnsi" w:eastAsia="Arial" w:hAnsiTheme="minorHAnsi" w:cstheme="minorHAnsi"/>
                <w:color w:val="000000" w:themeColor="text1"/>
              </w:rPr>
              <w:t>Net Neutrality regulations and protection of intellectual property rights.</w:t>
            </w:r>
            <w:r w:rsidR="12A2CEA1" w:rsidRPr="00F3610E">
              <w:rPr>
                <w:rFonts w:asciiTheme="minorHAnsi" w:eastAsia="Arial" w:hAnsiTheme="minorHAnsi" w:cstheme="minorHAnsi"/>
                <w:color w:val="000000" w:themeColor="text1"/>
              </w:rPr>
              <w:t xml:space="preserve"> (Team, 2023)</w:t>
            </w:r>
          </w:p>
        </w:tc>
      </w:tr>
    </w:tbl>
    <w:p w14:paraId="062D9813" w14:textId="20BB8350" w:rsidR="0021666A" w:rsidRPr="00F3610E" w:rsidRDefault="0021666A" w:rsidP="00F3610E">
      <w:pPr>
        <w:pStyle w:val="ListParagraph"/>
        <w:ind w:left="0"/>
        <w:jc w:val="both"/>
        <w:rPr>
          <w:rFonts w:asciiTheme="minorHAnsi" w:hAnsiTheme="minorHAnsi" w:cstheme="minorHAnsi"/>
          <w:kern w:val="32"/>
          <w:sz w:val="24"/>
          <w:lang w:eastAsia="zh-CN"/>
        </w:rPr>
      </w:pPr>
    </w:p>
    <w:p w14:paraId="5F6FD0CE" w14:textId="77777777" w:rsidR="005D6A22" w:rsidRDefault="005D6A22">
      <w:pPr>
        <w:rPr>
          <w:rFonts w:ascii="Arial" w:hAnsi="Arial" w:cs="Arial"/>
          <w:b/>
          <w:bCs/>
          <w:iCs/>
          <w:sz w:val="28"/>
          <w:szCs w:val="28"/>
          <w:lang w:eastAsia="en-US"/>
        </w:rPr>
      </w:pPr>
      <w:r>
        <w:br w:type="page"/>
      </w:r>
    </w:p>
    <w:p w14:paraId="5690AF99" w14:textId="7EC4D016" w:rsidR="00023230" w:rsidRDefault="0DB25F5F" w:rsidP="005D6A22">
      <w:pPr>
        <w:pStyle w:val="Heading2"/>
      </w:pPr>
      <w:bookmarkStart w:id="19" w:name="_Toc156513618"/>
      <w:r w:rsidRPr="00F3610E">
        <w:lastRenderedPageBreak/>
        <w:t xml:space="preserve">Balanced </w:t>
      </w:r>
      <w:r w:rsidR="70C2CB69" w:rsidRPr="00F3610E">
        <w:t>Scorecard</w:t>
      </w:r>
      <w:bookmarkEnd w:id="19"/>
    </w:p>
    <w:p w14:paraId="04D8731D" w14:textId="77777777" w:rsidR="005D6A22" w:rsidRPr="005D6A22" w:rsidRDefault="005D6A22" w:rsidP="005D6A22">
      <w:pPr>
        <w:rPr>
          <w:lang w:eastAsia="en-US"/>
        </w:rPr>
      </w:pPr>
    </w:p>
    <w:p w14:paraId="0A466AE9" w14:textId="65DCACF7" w:rsidR="3176EE7D" w:rsidRPr="00F3610E" w:rsidRDefault="3176EE7D" w:rsidP="00F3610E">
      <w:pPr>
        <w:jc w:val="both"/>
        <w:rPr>
          <w:rFonts w:asciiTheme="minorHAnsi" w:hAnsiTheme="minorHAnsi" w:cstheme="minorHAnsi"/>
        </w:rPr>
      </w:pPr>
      <w:r w:rsidRPr="00F3610E">
        <w:rPr>
          <w:rFonts w:asciiTheme="minorHAnsi" w:hAnsiTheme="minorHAnsi" w:cstheme="minorHAnsi"/>
          <w:noProof/>
        </w:rPr>
        <w:drawing>
          <wp:inline distT="0" distB="0" distL="0" distR="0" wp14:anchorId="7A847163" wp14:editId="20FA8C11">
            <wp:extent cx="6537325" cy="2377440"/>
            <wp:effectExtent l="0" t="0" r="0" b="3810"/>
            <wp:docPr id="361593238" name="Picture 36159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60456" cy="2385852"/>
                    </a:xfrm>
                    <a:prstGeom prst="rect">
                      <a:avLst/>
                    </a:prstGeom>
                  </pic:spPr>
                </pic:pic>
              </a:graphicData>
            </a:graphic>
          </wp:inline>
        </w:drawing>
      </w:r>
    </w:p>
    <w:p w14:paraId="237805AB" w14:textId="23BB5AA0" w:rsidR="005D6A22" w:rsidRDefault="005D6A22">
      <w:pPr>
        <w:rPr>
          <w:rFonts w:asciiTheme="minorHAnsi" w:hAnsiTheme="minorHAnsi" w:cstheme="minorHAnsi"/>
        </w:rPr>
      </w:pPr>
      <w:r>
        <w:rPr>
          <w:rFonts w:asciiTheme="minorHAnsi" w:hAnsiTheme="minorHAnsi" w:cstheme="minorHAnsi"/>
        </w:rPr>
        <w:br w:type="page"/>
      </w:r>
    </w:p>
    <w:p w14:paraId="659063A5" w14:textId="6126FB77" w:rsidR="0428ECD3" w:rsidRDefault="005D6A22" w:rsidP="00963B91">
      <w:pPr>
        <w:pStyle w:val="Heading1"/>
      </w:pPr>
      <w:bookmarkStart w:id="20" w:name="_Toc156513619"/>
      <w:r>
        <w:lastRenderedPageBreak/>
        <w:t>RACI Matrix</w:t>
      </w:r>
      <w:bookmarkEnd w:id="20"/>
    </w:p>
    <w:p w14:paraId="05DBA9EF" w14:textId="77777777" w:rsidR="005D6A22" w:rsidRPr="005D6A22" w:rsidRDefault="005D6A22" w:rsidP="005D6A22">
      <w:pPr>
        <w:rPr>
          <w:lang w:eastAsia="en-US"/>
        </w:rPr>
      </w:pPr>
    </w:p>
    <w:p w14:paraId="14897EF7" w14:textId="77777777" w:rsidR="005D6A22" w:rsidRDefault="005D6A22" w:rsidP="005D6A22">
      <w:pPr>
        <w:rPr>
          <w:lang w:eastAsia="en-US"/>
        </w:rPr>
      </w:pPr>
      <w:r>
        <w:rPr>
          <w:noProof/>
        </w:rPr>
        <w:drawing>
          <wp:inline distT="0" distB="0" distL="0" distR="0" wp14:anchorId="777946A8" wp14:editId="2CE5D4F9">
            <wp:extent cx="6716580" cy="4937760"/>
            <wp:effectExtent l="0" t="0" r="8255" b="0"/>
            <wp:docPr id="1121883846"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83846" name="Picture 2" descr="A white sheet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5890" cy="4944605"/>
                    </a:xfrm>
                    <a:prstGeom prst="rect">
                      <a:avLst/>
                    </a:prstGeom>
                    <a:noFill/>
                    <a:ln>
                      <a:noFill/>
                    </a:ln>
                  </pic:spPr>
                </pic:pic>
              </a:graphicData>
            </a:graphic>
          </wp:inline>
        </w:drawing>
      </w:r>
      <w:r>
        <w:rPr>
          <w:lang w:eastAsia="en-US"/>
        </w:rPr>
        <w:t xml:space="preserve"> </w:t>
      </w:r>
      <w:bookmarkStart w:id="21" w:name="_Toc146674848"/>
    </w:p>
    <w:p w14:paraId="02731E7B" w14:textId="77777777" w:rsidR="005D6A22" w:rsidRDefault="005D6A22">
      <w:pPr>
        <w:rPr>
          <w:lang w:eastAsia="en-US"/>
        </w:rPr>
      </w:pPr>
      <w:r>
        <w:rPr>
          <w:lang w:eastAsia="en-US"/>
        </w:rPr>
        <w:br w:type="page"/>
      </w:r>
    </w:p>
    <w:p w14:paraId="53E0E584" w14:textId="79D884FF" w:rsidR="00D008CD" w:rsidRPr="005D6A22" w:rsidRDefault="00D008CD" w:rsidP="005D6A22">
      <w:pPr>
        <w:pStyle w:val="Heading1"/>
      </w:pPr>
      <w:bookmarkStart w:id="22" w:name="_Toc156513620"/>
      <w:r w:rsidRPr="005D6A22">
        <w:lastRenderedPageBreak/>
        <w:t>References</w:t>
      </w:r>
      <w:bookmarkEnd w:id="21"/>
      <w:bookmarkEnd w:id="22"/>
    </w:p>
    <w:p w14:paraId="03A39AA7" w14:textId="21385FC0" w:rsidR="6D45B56F" w:rsidRPr="00DF5FAC" w:rsidRDefault="6D45B56F" w:rsidP="00DF5FAC">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 xml:space="preserve">Rogers Communications Inc. (2022). 2022 Annual Report </w:t>
      </w:r>
      <w:r w:rsidR="58296D40" w:rsidRPr="00DF5FAC">
        <w:rPr>
          <w:rFonts w:asciiTheme="minorHAnsi" w:hAnsiTheme="minorHAnsi" w:cstheme="minorHAnsi"/>
          <w:sz w:val="24"/>
        </w:rPr>
        <w:t>Retrieved</w:t>
      </w:r>
      <w:r w:rsidRPr="00DF5FAC">
        <w:rPr>
          <w:rFonts w:asciiTheme="minorHAnsi" w:hAnsiTheme="minorHAnsi" w:cstheme="minorHAnsi"/>
          <w:sz w:val="24"/>
        </w:rPr>
        <w:t xml:space="preserve"> from </w:t>
      </w:r>
      <w:hyperlink r:id="rId19">
        <w:r w:rsidRPr="00DF5FAC">
          <w:rPr>
            <w:rStyle w:val="Hyperlink"/>
            <w:rFonts w:asciiTheme="minorHAnsi" w:hAnsiTheme="minorHAnsi" w:cstheme="minorHAnsi"/>
            <w:sz w:val="24"/>
          </w:rPr>
          <w:t>https://investors.rogers.com/2022-annual-report</w:t>
        </w:r>
      </w:hyperlink>
    </w:p>
    <w:p w14:paraId="5AC644B1" w14:textId="050B5A3F" w:rsidR="5F872858" w:rsidRPr="00DF5FAC" w:rsidRDefault="5F872858" w:rsidP="00DF5FAC">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Telus Corporation. (2021). 2021 Annual Report Ret</w:t>
      </w:r>
      <w:r w:rsidR="051FF54E" w:rsidRPr="00DF5FAC">
        <w:rPr>
          <w:rFonts w:asciiTheme="minorHAnsi" w:hAnsiTheme="minorHAnsi" w:cstheme="minorHAnsi"/>
          <w:sz w:val="24"/>
        </w:rPr>
        <w:t xml:space="preserve">rieved from </w:t>
      </w:r>
      <w:hyperlink r:id="rId20">
        <w:r w:rsidR="051FF54E" w:rsidRPr="00DF5FAC">
          <w:rPr>
            <w:rStyle w:val="Hyperlink"/>
            <w:rFonts w:asciiTheme="minorHAnsi" w:hAnsiTheme="minorHAnsi" w:cstheme="minorHAnsi"/>
            <w:sz w:val="24"/>
          </w:rPr>
          <w:t>https://www.telus.com/en/about/investor-relations/reports/annual-reports/2021</w:t>
        </w:r>
      </w:hyperlink>
    </w:p>
    <w:p w14:paraId="67F3C509" w14:textId="78F3889A" w:rsidR="75427A60" w:rsidRPr="00DF5FAC" w:rsidRDefault="75427A60" w:rsidP="00DF5FAC">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 xml:space="preserve">Rogers Communications Inc. (2021). 2021 Annual Report Retrieved from </w:t>
      </w:r>
      <w:hyperlink r:id="rId21">
        <w:r w:rsidRPr="00DF5FAC">
          <w:rPr>
            <w:rStyle w:val="Hyperlink"/>
            <w:rFonts w:asciiTheme="minorHAnsi" w:hAnsiTheme="minorHAnsi" w:cstheme="minorHAnsi"/>
            <w:sz w:val="24"/>
          </w:rPr>
          <w:t>https://investors.rogers.com/2021-annual-report</w:t>
        </w:r>
      </w:hyperlink>
    </w:p>
    <w:p w14:paraId="712A3E0C" w14:textId="5E6E967D" w:rsidR="475EF0D6" w:rsidRPr="00DF5FAC" w:rsidRDefault="475EF0D6" w:rsidP="00DF5FAC">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 xml:space="preserve">TMX Money. (2021, March 1). Rogers and FuboTV announce strategic partnership bringing sports and entertainment content to FuboTV subscribers in Canada [Press release]. </w:t>
      </w:r>
      <w:hyperlink r:id="rId22">
        <w:r w:rsidRPr="00DF5FAC">
          <w:rPr>
            <w:rStyle w:val="Hyperlink"/>
            <w:rFonts w:asciiTheme="minorHAnsi" w:hAnsiTheme="minorHAnsi" w:cstheme="minorHAnsi"/>
            <w:sz w:val="24"/>
          </w:rPr>
          <w:t>https://money.tmx.com/en/quote/RCI.b/news/5884465543277506/rogers-and-fubotv-announce-strategic-partnership-bringing-sports-and-entertainment</w:t>
        </w:r>
      </w:hyperlink>
    </w:p>
    <w:p w14:paraId="60073566" w14:textId="37D8BDBF" w:rsidR="6E951716" w:rsidRPr="00DF5FAC" w:rsidRDefault="6E951716" w:rsidP="00DF5FAC">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 xml:space="preserve">Roussel, A. (2021). </w:t>
      </w:r>
      <w:r w:rsidRPr="00DF5FAC">
        <w:rPr>
          <w:rFonts w:asciiTheme="minorHAnsi" w:hAnsiTheme="minorHAnsi" w:cstheme="minorHAnsi"/>
          <w:i/>
          <w:iCs/>
          <w:sz w:val="24"/>
        </w:rPr>
        <w:t>Telus, Bell and Rogers have lost 2.6% of cell phone market share over 5 years in Canada</w:t>
      </w:r>
      <w:r w:rsidRPr="00DF5FAC">
        <w:rPr>
          <w:rFonts w:asciiTheme="minorHAnsi" w:hAnsiTheme="minorHAnsi" w:cstheme="minorHAnsi"/>
          <w:sz w:val="24"/>
        </w:rPr>
        <w:t xml:space="preserve">. Hellosafe. Retrieved January 17, 2024, from </w:t>
      </w:r>
      <w:hyperlink r:id="rId23">
        <w:r w:rsidRPr="00DF5FAC">
          <w:rPr>
            <w:rStyle w:val="Hyperlink"/>
            <w:rFonts w:asciiTheme="minorHAnsi" w:hAnsiTheme="minorHAnsi" w:cstheme="minorHAnsi"/>
            <w:sz w:val="24"/>
          </w:rPr>
          <w:t>https://hellosafe.ca/en/blog/cellphone-carriers-market</w:t>
        </w:r>
      </w:hyperlink>
    </w:p>
    <w:p w14:paraId="49A04B0A" w14:textId="36A841F2" w:rsidR="573D31BF" w:rsidRPr="00DF5FAC" w:rsidRDefault="0FA55A85" w:rsidP="00F3610E">
      <w:pPr>
        <w:pStyle w:val="ListParagraph"/>
        <w:numPr>
          <w:ilvl w:val="0"/>
          <w:numId w:val="14"/>
        </w:numPr>
        <w:jc w:val="both"/>
        <w:rPr>
          <w:rFonts w:asciiTheme="minorHAnsi" w:hAnsiTheme="minorHAnsi" w:cstheme="minorHAnsi"/>
          <w:sz w:val="24"/>
        </w:rPr>
      </w:pPr>
      <w:r w:rsidRPr="00DF5FAC">
        <w:rPr>
          <w:rFonts w:asciiTheme="minorHAnsi" w:hAnsiTheme="minorHAnsi" w:cstheme="minorHAnsi"/>
          <w:sz w:val="24"/>
        </w:rPr>
        <w:t xml:space="preserve">Canadian Radio-television and Telecommunications Commission (CRTC). (2020). Communications monitoring report. </w:t>
      </w:r>
      <w:hyperlink r:id="rId24">
        <w:r w:rsidRPr="00DF5FAC">
          <w:rPr>
            <w:rStyle w:val="Hyperlink"/>
            <w:rFonts w:asciiTheme="minorHAnsi" w:hAnsiTheme="minorHAnsi" w:cstheme="minorHAnsi"/>
            <w:sz w:val="24"/>
          </w:rPr>
          <w:t>https://crtc.gc.ca/eng/publications/reports/policyMonitoring/2020</w:t>
        </w:r>
      </w:hyperlink>
    </w:p>
    <w:p w14:paraId="0F966A3A" w14:textId="10A82C61" w:rsidR="573D31BF" w:rsidRPr="00DF5FAC" w:rsidRDefault="5409D53A" w:rsidP="00DF5FAC">
      <w:pPr>
        <w:pStyle w:val="ListParagraph"/>
        <w:numPr>
          <w:ilvl w:val="0"/>
          <w:numId w:val="14"/>
        </w:numPr>
        <w:spacing w:after="160"/>
        <w:jc w:val="both"/>
        <w:rPr>
          <w:rFonts w:asciiTheme="minorHAnsi" w:eastAsia="Arial" w:hAnsiTheme="minorHAnsi" w:cstheme="minorHAnsi"/>
          <w:sz w:val="24"/>
          <w:lang w:val="fr-FR"/>
        </w:rPr>
      </w:pPr>
      <w:r w:rsidRPr="00DF5FAC">
        <w:rPr>
          <w:rFonts w:asciiTheme="minorHAnsi" w:eastAsia="Arial" w:hAnsiTheme="minorHAnsi" w:cstheme="minorHAnsi"/>
          <w:sz w:val="24"/>
        </w:rPr>
        <w:t xml:space="preserve">Team, D. (2023, December 6). </w:t>
      </w:r>
      <w:r w:rsidRPr="00DF5FAC">
        <w:rPr>
          <w:rFonts w:asciiTheme="minorHAnsi" w:eastAsia="Arial" w:hAnsiTheme="minorHAnsi" w:cstheme="minorHAnsi"/>
          <w:i/>
          <w:iCs/>
          <w:sz w:val="24"/>
        </w:rPr>
        <w:t xml:space="preserve">PESTEL Analysis of Rogers Communications Inc. </w:t>
      </w:r>
      <w:r w:rsidRPr="00DF5FAC">
        <w:rPr>
          <w:rFonts w:asciiTheme="minorHAnsi" w:eastAsia="Arial" w:hAnsiTheme="minorHAnsi" w:cstheme="minorHAnsi"/>
          <w:i/>
          <w:iCs/>
          <w:sz w:val="24"/>
          <w:lang w:val="fr-FR"/>
        </w:rPr>
        <w:t>(RCI)</w:t>
      </w:r>
      <w:r w:rsidRPr="00DF5FAC">
        <w:rPr>
          <w:rFonts w:asciiTheme="minorHAnsi" w:eastAsia="Arial" w:hAnsiTheme="minorHAnsi" w:cstheme="minorHAnsi"/>
          <w:sz w:val="24"/>
          <w:lang w:val="fr-FR"/>
        </w:rPr>
        <w:t xml:space="preserve">. Dcf-fm. </w:t>
      </w:r>
      <w:hyperlink r:id="rId25">
        <w:r w:rsidRPr="00DF5FAC">
          <w:rPr>
            <w:rStyle w:val="Hyperlink"/>
            <w:rFonts w:asciiTheme="minorHAnsi" w:eastAsia="Arial" w:hAnsiTheme="minorHAnsi" w:cstheme="minorHAnsi"/>
            <w:color w:val="0563C1"/>
            <w:sz w:val="24"/>
            <w:lang w:val="fr-FR"/>
          </w:rPr>
          <w:t>https://dcf.fm/blogs/blog/rci-pestel-analysis</w:t>
        </w:r>
      </w:hyperlink>
    </w:p>
    <w:p w14:paraId="30B356F9" w14:textId="76E5316D" w:rsidR="573D31BF" w:rsidRPr="00DF5FAC" w:rsidRDefault="5409D53A" w:rsidP="00DF5FAC">
      <w:pPr>
        <w:pStyle w:val="ListParagraph"/>
        <w:numPr>
          <w:ilvl w:val="0"/>
          <w:numId w:val="14"/>
        </w:numPr>
        <w:spacing w:after="160"/>
        <w:jc w:val="both"/>
        <w:rPr>
          <w:rFonts w:asciiTheme="minorHAnsi" w:eastAsia="Arial" w:hAnsiTheme="minorHAnsi" w:cstheme="minorHAnsi"/>
          <w:sz w:val="24"/>
        </w:rPr>
      </w:pPr>
      <w:r w:rsidRPr="00DF5FAC">
        <w:rPr>
          <w:rFonts w:asciiTheme="minorHAnsi" w:eastAsia="Arial" w:hAnsiTheme="minorHAnsi" w:cstheme="minorHAnsi"/>
          <w:sz w:val="24"/>
        </w:rPr>
        <w:t xml:space="preserve">Team, D. (2023, December 6). </w:t>
      </w:r>
      <w:r w:rsidRPr="00DF5FAC">
        <w:rPr>
          <w:rFonts w:asciiTheme="minorHAnsi" w:eastAsia="Arial" w:hAnsiTheme="minorHAnsi" w:cstheme="minorHAnsi"/>
          <w:i/>
          <w:iCs/>
          <w:sz w:val="24"/>
        </w:rPr>
        <w:t>PESTEL Analysis of TELUS Corporation (TU)</w:t>
      </w:r>
      <w:r w:rsidRPr="00DF5FAC">
        <w:rPr>
          <w:rFonts w:asciiTheme="minorHAnsi" w:eastAsia="Arial" w:hAnsiTheme="minorHAnsi" w:cstheme="minorHAnsi"/>
          <w:sz w:val="24"/>
        </w:rPr>
        <w:t xml:space="preserve">. Dcf-fm. </w:t>
      </w:r>
      <w:hyperlink r:id="rId26">
        <w:r w:rsidRPr="00DF5FAC">
          <w:rPr>
            <w:rStyle w:val="Hyperlink"/>
            <w:rFonts w:asciiTheme="minorHAnsi" w:eastAsia="Arial" w:hAnsiTheme="minorHAnsi" w:cstheme="minorHAnsi"/>
            <w:color w:val="0563C1"/>
            <w:sz w:val="24"/>
          </w:rPr>
          <w:t>https://dcf.fm/blogs/blog/tu-pestel-analysis</w:t>
        </w:r>
      </w:hyperlink>
    </w:p>
    <w:p w14:paraId="49967148" w14:textId="6D778305" w:rsidR="573D31BF" w:rsidRPr="00DF5FAC" w:rsidRDefault="5409D53A" w:rsidP="00DF5FAC">
      <w:pPr>
        <w:pStyle w:val="ListParagraph"/>
        <w:numPr>
          <w:ilvl w:val="0"/>
          <w:numId w:val="14"/>
        </w:numPr>
        <w:spacing w:after="160"/>
        <w:jc w:val="both"/>
        <w:rPr>
          <w:rFonts w:asciiTheme="minorHAnsi" w:eastAsia="Arial" w:hAnsiTheme="minorHAnsi" w:cstheme="minorHAnsi"/>
          <w:sz w:val="24"/>
        </w:rPr>
      </w:pPr>
      <w:r w:rsidRPr="00DF5FAC">
        <w:rPr>
          <w:rFonts w:asciiTheme="minorHAnsi" w:eastAsia="Arial" w:hAnsiTheme="minorHAnsi" w:cstheme="minorHAnsi"/>
          <w:sz w:val="24"/>
        </w:rPr>
        <w:t xml:space="preserve">Team, D. (2023, December 6). </w:t>
      </w:r>
      <w:r w:rsidRPr="00DF5FAC">
        <w:rPr>
          <w:rFonts w:asciiTheme="minorHAnsi" w:eastAsia="Arial" w:hAnsiTheme="minorHAnsi" w:cstheme="minorHAnsi"/>
          <w:i/>
          <w:iCs/>
          <w:sz w:val="24"/>
        </w:rPr>
        <w:t>PESTEL Analysis of BCE Inc. (BCE)</w:t>
      </w:r>
      <w:r w:rsidRPr="00DF5FAC">
        <w:rPr>
          <w:rFonts w:asciiTheme="minorHAnsi" w:eastAsia="Arial" w:hAnsiTheme="minorHAnsi" w:cstheme="minorHAnsi"/>
          <w:sz w:val="24"/>
        </w:rPr>
        <w:t xml:space="preserve">. Dcf-fm. </w:t>
      </w:r>
      <w:hyperlink r:id="rId27">
        <w:r w:rsidRPr="00DF5FAC">
          <w:rPr>
            <w:rStyle w:val="Hyperlink"/>
            <w:rFonts w:asciiTheme="minorHAnsi" w:eastAsia="Arial" w:hAnsiTheme="minorHAnsi" w:cstheme="minorHAnsi"/>
            <w:color w:val="0563C1"/>
            <w:sz w:val="24"/>
          </w:rPr>
          <w:t>https://dcf.fm/blogs/blog/bce-pestel-analysis</w:t>
        </w:r>
      </w:hyperlink>
    </w:p>
    <w:p w14:paraId="0F6716B8" w14:textId="77777777" w:rsidR="00DF5FAC" w:rsidRPr="00DF5FAC" w:rsidRDefault="5409D53A" w:rsidP="00DF5FAC">
      <w:pPr>
        <w:pStyle w:val="ListParagraph"/>
        <w:numPr>
          <w:ilvl w:val="0"/>
          <w:numId w:val="14"/>
        </w:numPr>
        <w:spacing w:after="160"/>
        <w:jc w:val="both"/>
        <w:rPr>
          <w:rStyle w:val="Hyperlink"/>
          <w:rFonts w:asciiTheme="minorHAnsi" w:eastAsia="Arial" w:hAnsiTheme="minorHAnsi" w:cstheme="minorHAnsi"/>
          <w:color w:val="auto"/>
          <w:sz w:val="24"/>
          <w:u w:val="none"/>
        </w:rPr>
      </w:pPr>
      <w:r w:rsidRPr="00DF5FAC">
        <w:rPr>
          <w:rFonts w:asciiTheme="minorHAnsi" w:eastAsia="Arial" w:hAnsiTheme="minorHAnsi" w:cstheme="minorHAnsi"/>
          <w:sz w:val="24"/>
        </w:rPr>
        <w:t xml:space="preserve">Team, D. (2023, November 28). </w:t>
      </w:r>
      <w:r w:rsidRPr="00DF5FAC">
        <w:rPr>
          <w:rFonts w:asciiTheme="minorHAnsi" w:eastAsia="Arial" w:hAnsiTheme="minorHAnsi" w:cstheme="minorHAnsi"/>
          <w:i/>
          <w:iCs/>
          <w:sz w:val="24"/>
        </w:rPr>
        <w:t>PESTEL Analysis of Verizon Communications Inc. (VZ).</w:t>
      </w:r>
      <w:r w:rsidRPr="00DF5FAC">
        <w:rPr>
          <w:rFonts w:asciiTheme="minorHAnsi" w:eastAsia="Arial" w:hAnsiTheme="minorHAnsi" w:cstheme="minorHAnsi"/>
          <w:sz w:val="24"/>
        </w:rPr>
        <w:t xml:space="preserve"> Dcf-fm. </w:t>
      </w:r>
      <w:hyperlink r:id="rId28">
        <w:r w:rsidRPr="00DF5FAC">
          <w:rPr>
            <w:rStyle w:val="Hyperlink"/>
            <w:rFonts w:asciiTheme="minorHAnsi" w:eastAsia="Arial" w:hAnsiTheme="minorHAnsi" w:cstheme="minorHAnsi"/>
            <w:color w:val="0563C1"/>
            <w:sz w:val="24"/>
          </w:rPr>
          <w:t>https://dcf.fm/blogs/blog/vz-pestel-analysis</w:t>
        </w:r>
      </w:hyperlink>
    </w:p>
    <w:p w14:paraId="7E7AC316" w14:textId="5EE69AF8" w:rsidR="00854066" w:rsidRPr="00DF5FAC" w:rsidRDefault="00CD3284" w:rsidP="00DF5FAC">
      <w:pPr>
        <w:pStyle w:val="ListParagraph"/>
        <w:numPr>
          <w:ilvl w:val="0"/>
          <w:numId w:val="14"/>
        </w:numPr>
        <w:spacing w:after="160"/>
        <w:jc w:val="both"/>
        <w:rPr>
          <w:rFonts w:asciiTheme="minorHAnsi" w:eastAsia="Arial" w:hAnsiTheme="minorHAnsi" w:cstheme="minorHAnsi"/>
          <w:sz w:val="24"/>
        </w:rPr>
      </w:pPr>
      <w:r w:rsidRPr="00DF5FAC">
        <w:rPr>
          <w:rFonts w:asciiTheme="minorHAnsi" w:eastAsia="Arial" w:hAnsiTheme="minorHAnsi" w:cstheme="minorHAnsi"/>
          <w:sz w:val="24"/>
        </w:rPr>
        <w:t>Verizon. (2023)</w:t>
      </w:r>
      <w:r w:rsidR="00AC10EF" w:rsidRPr="00DF5FAC">
        <w:rPr>
          <w:rFonts w:asciiTheme="minorHAnsi" w:eastAsia="Arial" w:hAnsiTheme="minorHAnsi" w:cstheme="minorHAnsi"/>
          <w:sz w:val="24"/>
        </w:rPr>
        <w:t>.</w:t>
      </w:r>
      <w:r w:rsidRPr="00DF5FAC">
        <w:rPr>
          <w:rFonts w:asciiTheme="minorHAnsi" w:eastAsia="Arial" w:hAnsiTheme="minorHAnsi" w:cstheme="minorHAnsi"/>
          <w:sz w:val="24"/>
        </w:rPr>
        <w:t xml:space="preserve"> Investor.</w:t>
      </w:r>
      <w:hyperlink r:id="rId29" w:history="1">
        <w:r w:rsidR="00DF5FAC" w:rsidRPr="003367DC">
          <w:rPr>
            <w:rStyle w:val="Hyperlink"/>
            <w:rFonts w:asciiTheme="minorHAnsi" w:hAnsiTheme="minorHAnsi" w:cstheme="minorHAnsi"/>
            <w:sz w:val="24"/>
            <w:lang w:eastAsia="en-IN"/>
          </w:rPr>
          <w:t>https://www.verizon.com/about/investors</w:t>
        </w:r>
      </w:hyperlink>
      <w:r w:rsidR="007945EB" w:rsidRPr="00DF5FAC">
        <w:rPr>
          <w:rFonts w:asciiTheme="minorHAnsi" w:hAnsiTheme="minorHAnsi" w:cstheme="minorHAnsi"/>
          <w:lang w:eastAsia="en-IN"/>
        </w:rPr>
        <w:t xml:space="preserve"> </w:t>
      </w:r>
    </w:p>
    <w:p w14:paraId="27BCBE60" w14:textId="73BDBBF1" w:rsidR="00DF5FAC" w:rsidRPr="00DF5FAC" w:rsidRDefault="00803452" w:rsidP="00DF5FAC">
      <w:pPr>
        <w:pStyle w:val="NormalWeb"/>
        <w:numPr>
          <w:ilvl w:val="0"/>
          <w:numId w:val="14"/>
        </w:numPr>
        <w:jc w:val="both"/>
        <w:rPr>
          <w:rFonts w:asciiTheme="minorHAnsi" w:hAnsiTheme="minorHAnsi" w:cstheme="minorHAnsi"/>
        </w:rPr>
      </w:pPr>
      <w:r w:rsidRPr="00DF5FAC">
        <w:rPr>
          <w:rFonts w:asciiTheme="minorHAnsi" w:hAnsiTheme="minorHAnsi" w:cstheme="minorHAnsi"/>
        </w:rPr>
        <w:t>B</w:t>
      </w:r>
      <w:r w:rsidR="006838FC" w:rsidRPr="00DF5FAC">
        <w:rPr>
          <w:rFonts w:asciiTheme="minorHAnsi" w:hAnsiTheme="minorHAnsi" w:cstheme="minorHAnsi"/>
        </w:rPr>
        <w:t xml:space="preserve">CE. (2023). </w:t>
      </w:r>
      <w:r w:rsidR="004B28A6" w:rsidRPr="00DF5FAC">
        <w:rPr>
          <w:rFonts w:asciiTheme="minorHAnsi" w:hAnsiTheme="minorHAnsi" w:cstheme="minorHAnsi"/>
        </w:rPr>
        <w:t>Investor.</w:t>
      </w:r>
      <w:hyperlink r:id="rId30" w:history="1">
        <w:r w:rsidR="00DF5FAC" w:rsidRPr="003367DC">
          <w:rPr>
            <w:rStyle w:val="Hyperlink"/>
            <w:rFonts w:asciiTheme="minorHAnsi" w:hAnsiTheme="minorHAnsi" w:cstheme="minorHAnsi"/>
          </w:rPr>
          <w:t>https://www.bce.ca/investors/overview</w:t>
        </w:r>
      </w:hyperlink>
      <w:r w:rsidRPr="00DF5FAC">
        <w:rPr>
          <w:rFonts w:asciiTheme="minorHAnsi" w:hAnsiTheme="minorHAnsi" w:cstheme="minorHAnsi"/>
        </w:rPr>
        <w:t xml:space="preserve"> </w:t>
      </w:r>
      <w:r w:rsidR="0041344D" w:rsidRPr="00DF5FAC">
        <w:rPr>
          <w:rFonts w:asciiTheme="minorHAnsi" w:hAnsiTheme="minorHAnsi" w:cstheme="minorHAnsi"/>
        </w:rPr>
        <w:t xml:space="preserve"> </w:t>
      </w:r>
    </w:p>
    <w:p w14:paraId="707438E3" w14:textId="72A1BB66" w:rsidR="00DB6CD5" w:rsidRPr="00DF5FAC" w:rsidRDefault="00A90F51" w:rsidP="00DF5FAC">
      <w:pPr>
        <w:pStyle w:val="NormalWeb"/>
        <w:numPr>
          <w:ilvl w:val="0"/>
          <w:numId w:val="14"/>
        </w:numPr>
        <w:jc w:val="both"/>
        <w:rPr>
          <w:rStyle w:val="citationstylesgno2wrpf"/>
          <w:rFonts w:asciiTheme="minorHAnsi" w:hAnsiTheme="minorHAnsi" w:cstheme="minorHAnsi"/>
          <w:lang w:eastAsia="en-IN"/>
        </w:rPr>
      </w:pPr>
      <w:r w:rsidRPr="00DF5FAC">
        <w:rPr>
          <w:rFonts w:asciiTheme="minorHAnsi" w:hAnsiTheme="minorHAnsi" w:cstheme="minorHAnsi"/>
        </w:rPr>
        <w:t>Stat</w:t>
      </w:r>
      <w:r w:rsidR="000A7E52" w:rsidRPr="00DF5FAC">
        <w:rPr>
          <w:rFonts w:asciiTheme="minorHAnsi" w:hAnsiTheme="minorHAnsi" w:cstheme="minorHAnsi"/>
        </w:rPr>
        <w:t>istics Canada</w:t>
      </w:r>
      <w:r w:rsidR="00FA60EC" w:rsidRPr="00DF5FAC">
        <w:rPr>
          <w:rFonts w:asciiTheme="minorHAnsi" w:hAnsiTheme="minorHAnsi" w:cstheme="minorHAnsi"/>
        </w:rPr>
        <w:t xml:space="preserve">. (2023). </w:t>
      </w:r>
      <w:r w:rsidR="00DF5FAC">
        <w:rPr>
          <w:rStyle w:val="citationstylesgno2wrpf"/>
          <w:rFonts w:asciiTheme="minorHAnsi" w:hAnsiTheme="minorHAnsi" w:cstheme="minorHAnsi"/>
        </w:rPr>
        <w:fldChar w:fldCharType="begin"/>
      </w:r>
      <w:r w:rsidR="00DF5FAC">
        <w:rPr>
          <w:rStyle w:val="citationstylesgno2wrpf"/>
          <w:rFonts w:asciiTheme="minorHAnsi" w:hAnsiTheme="minorHAnsi" w:cstheme="minorHAnsi"/>
        </w:rPr>
        <w:instrText>HYPERLINK "</w:instrText>
      </w:r>
      <w:ins w:id="23" w:author="Author">
        <w:r w:rsidR="00DF5FAC" w:rsidRPr="00DF5FAC">
          <w:rPr>
            <w:rStyle w:val="citationstylesgno2wrpf"/>
            <w:rFonts w:asciiTheme="minorHAnsi" w:hAnsiTheme="minorHAnsi" w:cstheme="minorHAnsi"/>
          </w:rPr>
          <w:instrText>https://www.statcan.gc.ca/en/start</w:instrText>
        </w:r>
      </w:ins>
      <w:r w:rsidR="00DF5FAC">
        <w:rPr>
          <w:rStyle w:val="citationstylesgno2wrpf"/>
          <w:rFonts w:asciiTheme="minorHAnsi" w:hAnsiTheme="minorHAnsi" w:cstheme="minorHAnsi"/>
        </w:rPr>
        <w:instrText>"</w:instrText>
      </w:r>
      <w:r w:rsidR="00DF5FAC">
        <w:rPr>
          <w:rStyle w:val="citationstylesgno2wrpf"/>
          <w:rFonts w:asciiTheme="minorHAnsi" w:hAnsiTheme="minorHAnsi" w:cstheme="minorHAnsi"/>
        </w:rPr>
        <w:fldChar w:fldCharType="separate"/>
      </w:r>
      <w:ins w:id="24" w:author="Author">
        <w:r w:rsidR="00DF5FAC" w:rsidRPr="003367DC">
          <w:rPr>
            <w:rStyle w:val="Hyperlink"/>
            <w:rFonts w:asciiTheme="minorHAnsi" w:hAnsiTheme="minorHAnsi" w:cstheme="minorHAnsi"/>
          </w:rPr>
          <w:t>https://www.statcan.gc.ca/en/start</w:t>
        </w:r>
      </w:ins>
      <w:r w:rsidR="00DF5FAC">
        <w:rPr>
          <w:rStyle w:val="citationstylesgno2wrpf"/>
          <w:rFonts w:asciiTheme="minorHAnsi" w:hAnsiTheme="minorHAnsi" w:cstheme="minorHAnsi"/>
        </w:rPr>
        <w:fldChar w:fldCharType="end"/>
      </w:r>
      <w:ins w:id="25" w:author="Author">
        <w:r w:rsidR="00060D23" w:rsidRPr="00DF5FAC">
          <w:rPr>
            <w:rStyle w:val="citationstylesgno2wrpf"/>
            <w:rFonts w:asciiTheme="minorHAnsi" w:hAnsiTheme="minorHAnsi" w:cstheme="minorHAnsi"/>
          </w:rPr>
          <w:t xml:space="preserve"> </w:t>
        </w:r>
      </w:ins>
    </w:p>
    <w:p w14:paraId="4325BDF4" w14:textId="39BBFAF5" w:rsidR="00CA41AF" w:rsidRPr="00DF5FAC" w:rsidRDefault="00CA41AF" w:rsidP="00DF5FAC">
      <w:pPr>
        <w:pStyle w:val="ListParagraph"/>
        <w:numPr>
          <w:ilvl w:val="0"/>
          <w:numId w:val="14"/>
        </w:numPr>
        <w:jc w:val="both"/>
        <w:rPr>
          <w:rStyle w:val="citationstylesgno2wrpf"/>
          <w:rFonts w:asciiTheme="minorHAnsi" w:hAnsiTheme="minorHAnsi" w:cstheme="minorHAnsi"/>
          <w:sz w:val="24"/>
        </w:rPr>
      </w:pPr>
      <w:r w:rsidRPr="00DF5FAC">
        <w:rPr>
          <w:rStyle w:val="citationstylesgno2wrpf"/>
          <w:rFonts w:asciiTheme="minorHAnsi" w:hAnsiTheme="minorHAnsi" w:cstheme="minorHAnsi"/>
          <w:sz w:val="24"/>
        </w:rPr>
        <w:t xml:space="preserve">Government </w:t>
      </w:r>
      <w:r w:rsidR="0004343F" w:rsidRPr="00DF5FAC">
        <w:rPr>
          <w:rStyle w:val="citationstylesgno2wrpf"/>
          <w:rFonts w:asciiTheme="minorHAnsi" w:hAnsiTheme="minorHAnsi" w:cstheme="minorHAnsi"/>
          <w:sz w:val="24"/>
        </w:rPr>
        <w:t xml:space="preserve">of Canada. (2023). </w:t>
      </w:r>
      <w:r w:rsidR="00793258" w:rsidRPr="00DF5FAC">
        <w:rPr>
          <w:rStyle w:val="citationstylesgno2wrpf"/>
          <w:rFonts w:asciiTheme="minorHAnsi" w:hAnsiTheme="minorHAnsi" w:cstheme="minorHAnsi"/>
          <w:sz w:val="24"/>
        </w:rPr>
        <w:t>Patent.</w:t>
      </w:r>
      <w:r w:rsidR="00DF5FAC">
        <w:rPr>
          <w:rStyle w:val="citationstylesgno2wrpf"/>
          <w:rFonts w:asciiTheme="minorHAnsi" w:hAnsiTheme="minorHAnsi" w:cstheme="minorHAnsi"/>
          <w:sz w:val="24"/>
        </w:rPr>
        <w:t xml:space="preserve"> </w:t>
      </w:r>
      <w:hyperlink r:id="rId31" w:history="1">
        <w:r w:rsidR="00DF5FAC" w:rsidRPr="003367DC">
          <w:rPr>
            <w:rStyle w:val="Hyperlink"/>
            <w:rFonts w:asciiTheme="minorHAnsi" w:hAnsiTheme="minorHAnsi" w:cstheme="minorHAnsi"/>
            <w:sz w:val="24"/>
          </w:rPr>
          <w:t>https://www.ic.gc.ca/opic-cipo/cpd/eng/search/basic.html</w:t>
        </w:r>
      </w:hyperlink>
      <w:r w:rsidRPr="00DF5FAC">
        <w:rPr>
          <w:rStyle w:val="citationstylesgno2wrpf"/>
          <w:rFonts w:asciiTheme="minorHAnsi" w:hAnsiTheme="minorHAnsi" w:cstheme="minorHAnsi"/>
          <w:sz w:val="24"/>
        </w:rPr>
        <w:t xml:space="preserve"> </w:t>
      </w:r>
    </w:p>
    <w:p w14:paraId="4B4EC39C" w14:textId="4FCFD6A8" w:rsidR="00D62123" w:rsidRPr="00DF5FAC" w:rsidRDefault="00D62123" w:rsidP="00DF5FAC">
      <w:pPr>
        <w:pStyle w:val="ListParagraph"/>
        <w:numPr>
          <w:ilvl w:val="0"/>
          <w:numId w:val="14"/>
        </w:numPr>
        <w:jc w:val="both"/>
        <w:rPr>
          <w:rStyle w:val="citationstylesgno2wrpf"/>
          <w:rFonts w:asciiTheme="minorHAnsi" w:hAnsiTheme="minorHAnsi" w:cstheme="minorHAnsi"/>
          <w:sz w:val="24"/>
        </w:rPr>
      </w:pPr>
      <w:r w:rsidRPr="00DF5FAC">
        <w:rPr>
          <w:rStyle w:val="citationstylesgno2wrpf"/>
          <w:rFonts w:asciiTheme="minorHAnsi" w:hAnsiTheme="minorHAnsi" w:cstheme="minorHAnsi"/>
          <w:sz w:val="24"/>
        </w:rPr>
        <w:t>Government of Canada</w:t>
      </w:r>
      <w:r w:rsidR="003B708B" w:rsidRPr="00DF5FAC">
        <w:rPr>
          <w:rStyle w:val="citationstylesgno2wrpf"/>
          <w:rFonts w:asciiTheme="minorHAnsi" w:hAnsiTheme="minorHAnsi" w:cstheme="minorHAnsi"/>
          <w:sz w:val="24"/>
        </w:rPr>
        <w:t xml:space="preserve">. (2023). </w:t>
      </w:r>
      <w:r w:rsidR="00281961" w:rsidRPr="00DF5FAC">
        <w:rPr>
          <w:rStyle w:val="citationstylesgno2wrpf"/>
          <w:rFonts w:asciiTheme="minorHAnsi" w:hAnsiTheme="minorHAnsi" w:cstheme="minorHAnsi"/>
          <w:sz w:val="24"/>
        </w:rPr>
        <w:t>Canadian Radio-television and Telecommunications Commissio</w:t>
      </w:r>
      <w:r w:rsidR="00DF5FAC">
        <w:rPr>
          <w:rStyle w:val="citationstylesgno2wrpf"/>
          <w:rFonts w:asciiTheme="minorHAnsi" w:hAnsiTheme="minorHAnsi" w:cstheme="minorHAnsi"/>
          <w:sz w:val="24"/>
        </w:rPr>
        <w:t xml:space="preserve">n </w:t>
      </w:r>
      <w:hyperlink r:id="rId32" w:history="1">
        <w:r w:rsidR="00DF5FAC" w:rsidRPr="003367DC">
          <w:rPr>
            <w:rStyle w:val="Hyperlink"/>
            <w:rFonts w:asciiTheme="minorHAnsi" w:hAnsiTheme="minorHAnsi" w:cstheme="minorHAnsi"/>
            <w:sz w:val="24"/>
          </w:rPr>
          <w:t>https://crtc.gc.ca/eng/publications3.htm</w:t>
        </w:r>
      </w:hyperlink>
      <w:r w:rsidRPr="00DF5FAC">
        <w:rPr>
          <w:rStyle w:val="citationstylesgno2wrpf"/>
          <w:rFonts w:asciiTheme="minorHAnsi" w:hAnsiTheme="minorHAnsi" w:cstheme="minorHAnsi"/>
          <w:sz w:val="24"/>
        </w:rPr>
        <w:t xml:space="preserve"> </w:t>
      </w:r>
    </w:p>
    <w:p w14:paraId="4D66D61A" w14:textId="3D36E66E" w:rsidR="00552FF0" w:rsidRPr="00DF5FAC" w:rsidRDefault="00552FF0" w:rsidP="00DF5FAC">
      <w:pPr>
        <w:pStyle w:val="ListParagraph"/>
        <w:numPr>
          <w:ilvl w:val="0"/>
          <w:numId w:val="14"/>
        </w:numPr>
        <w:jc w:val="both"/>
        <w:rPr>
          <w:rStyle w:val="citationstylesgno2wrpf"/>
          <w:rFonts w:asciiTheme="minorHAnsi" w:hAnsiTheme="minorHAnsi" w:cstheme="minorHAnsi"/>
          <w:sz w:val="24"/>
        </w:rPr>
      </w:pPr>
      <w:r w:rsidRPr="00DF5FAC">
        <w:rPr>
          <w:rStyle w:val="citationstylesgno2wrpf"/>
          <w:rFonts w:asciiTheme="minorHAnsi" w:hAnsiTheme="minorHAnsi" w:cstheme="minorHAnsi"/>
          <w:sz w:val="24"/>
        </w:rPr>
        <w:t>Opensignal</w:t>
      </w:r>
      <w:r w:rsidR="001D78C5" w:rsidRPr="00DF5FAC">
        <w:rPr>
          <w:rStyle w:val="citationstylesgno2wrpf"/>
          <w:rFonts w:asciiTheme="minorHAnsi" w:hAnsiTheme="minorHAnsi" w:cstheme="minorHAnsi"/>
          <w:sz w:val="24"/>
        </w:rPr>
        <w:t>. (2023).</w:t>
      </w:r>
      <w:r w:rsidR="00816B7C" w:rsidRPr="00DF5FAC">
        <w:rPr>
          <w:rStyle w:val="citationstylesgno2wrpf"/>
          <w:rFonts w:asciiTheme="minorHAnsi" w:hAnsiTheme="minorHAnsi" w:cstheme="minorHAnsi"/>
          <w:sz w:val="24"/>
        </w:rPr>
        <w:t xml:space="preserve"> </w:t>
      </w:r>
      <w:hyperlink r:id="rId33" w:history="1">
        <w:r w:rsidR="00DF5FAC" w:rsidRPr="003367DC">
          <w:rPr>
            <w:rStyle w:val="Hyperlink"/>
            <w:rFonts w:asciiTheme="minorHAnsi" w:hAnsiTheme="minorHAnsi" w:cstheme="minorHAnsi"/>
            <w:sz w:val="24"/>
          </w:rPr>
          <w:t>https://www.opensignal.com/</w:t>
        </w:r>
      </w:hyperlink>
      <w:r w:rsidRPr="00DF5FAC">
        <w:rPr>
          <w:rStyle w:val="citationstylesgno2wrpf"/>
          <w:rFonts w:asciiTheme="minorHAnsi" w:hAnsiTheme="minorHAnsi" w:cstheme="minorHAnsi"/>
          <w:sz w:val="24"/>
        </w:rPr>
        <w:t xml:space="preserve"> </w:t>
      </w:r>
    </w:p>
    <w:p w14:paraId="22172405" w14:textId="30A99ED9" w:rsidR="00D30359" w:rsidRDefault="009C6C53" w:rsidP="00DF5FAC">
      <w:pPr>
        <w:pStyle w:val="ListParagraph"/>
        <w:numPr>
          <w:ilvl w:val="0"/>
          <w:numId w:val="14"/>
        </w:numPr>
        <w:jc w:val="both"/>
        <w:rPr>
          <w:rStyle w:val="citationstylesgno2wrpf"/>
          <w:rFonts w:asciiTheme="minorHAnsi" w:hAnsiTheme="minorHAnsi" w:cstheme="minorHAnsi"/>
          <w:sz w:val="24"/>
        </w:rPr>
      </w:pPr>
      <w:r w:rsidRPr="00DF5FAC">
        <w:rPr>
          <w:rStyle w:val="citationstylesgno2wrpf"/>
          <w:rFonts w:asciiTheme="minorHAnsi" w:hAnsiTheme="minorHAnsi" w:cstheme="minorHAnsi"/>
          <w:sz w:val="24"/>
        </w:rPr>
        <w:t>GWI. (2023).</w:t>
      </w:r>
      <w:hyperlink r:id="rId34" w:history="1">
        <w:r w:rsidR="00DF5FAC" w:rsidRPr="003367DC">
          <w:rPr>
            <w:rStyle w:val="Hyperlink"/>
            <w:rFonts w:asciiTheme="minorHAnsi" w:hAnsiTheme="minorHAnsi" w:cstheme="minorHAnsi"/>
            <w:sz w:val="24"/>
          </w:rPr>
          <w:t>https://www.gwi.com/reports/social</w:t>
        </w:r>
      </w:hyperlink>
    </w:p>
    <w:p w14:paraId="0707108F" w14:textId="6827F73A" w:rsidR="009E1F26" w:rsidRDefault="009E1F26" w:rsidP="00DF5FAC">
      <w:pPr>
        <w:pStyle w:val="ListParagraph"/>
        <w:numPr>
          <w:ilvl w:val="0"/>
          <w:numId w:val="14"/>
        </w:numPr>
        <w:jc w:val="both"/>
        <w:rPr>
          <w:rStyle w:val="citationstylesgno2wrpf"/>
          <w:rFonts w:asciiTheme="minorHAnsi" w:hAnsiTheme="minorHAnsi" w:cstheme="minorHAnsi"/>
          <w:sz w:val="24"/>
        </w:rPr>
      </w:pPr>
      <w:r w:rsidRPr="009E1F26">
        <w:rPr>
          <w:rStyle w:val="citationstylesgno2wrpf"/>
          <w:rFonts w:asciiTheme="minorHAnsi" w:hAnsiTheme="minorHAnsi" w:cstheme="minorHAnsi"/>
          <w:sz w:val="24"/>
        </w:rPr>
        <w:t xml:space="preserve">Government of Canada, C. R. and T. C. (CRTC). (2023, December 1). Communications market reports. CRTC. </w:t>
      </w:r>
      <w:hyperlink r:id="rId35" w:history="1">
        <w:r w:rsidRPr="003367DC">
          <w:rPr>
            <w:rStyle w:val="Hyperlink"/>
            <w:rFonts w:asciiTheme="minorHAnsi" w:hAnsiTheme="minorHAnsi" w:cstheme="minorHAnsi"/>
            <w:sz w:val="24"/>
          </w:rPr>
          <w:t>https://crtc.gc.ca/eng/publications/reports/policymonitoring/cmrd.htm</w:t>
        </w:r>
      </w:hyperlink>
    </w:p>
    <w:p w14:paraId="6C7377CA" w14:textId="3E68AB23" w:rsidR="009E1F26" w:rsidRDefault="009E1F26" w:rsidP="00DF5FAC">
      <w:pPr>
        <w:pStyle w:val="ListParagraph"/>
        <w:numPr>
          <w:ilvl w:val="0"/>
          <w:numId w:val="14"/>
        </w:numPr>
        <w:jc w:val="both"/>
        <w:rPr>
          <w:rStyle w:val="citationstylesgno2wrpf"/>
          <w:rFonts w:asciiTheme="minorHAnsi" w:hAnsiTheme="minorHAnsi" w:cstheme="minorHAnsi"/>
          <w:sz w:val="24"/>
        </w:rPr>
      </w:pPr>
      <w:r w:rsidRPr="009E1F26">
        <w:rPr>
          <w:rStyle w:val="citationstylesgno2wrpf"/>
          <w:rFonts w:asciiTheme="minorHAnsi" w:hAnsiTheme="minorHAnsi" w:cstheme="minorHAnsi"/>
          <w:sz w:val="24"/>
        </w:rPr>
        <w:t xml:space="preserve">J.D. Power. (2023). Canadian Wireless Customer Satisfaction Study. </w:t>
      </w:r>
      <w:hyperlink r:id="rId36" w:history="1">
        <w:r w:rsidRPr="003367DC">
          <w:rPr>
            <w:rStyle w:val="Hyperlink"/>
            <w:rFonts w:asciiTheme="minorHAnsi" w:hAnsiTheme="minorHAnsi" w:cstheme="minorHAnsi"/>
            <w:sz w:val="24"/>
          </w:rPr>
          <w:t>https://www.jdpower.com/business/press-releases/2023-us-wireless-customer-care-study-volume-2</w:t>
        </w:r>
      </w:hyperlink>
    </w:p>
    <w:p w14:paraId="0641576E" w14:textId="1E55C5E4" w:rsidR="009E1F26" w:rsidRDefault="009E1F26" w:rsidP="00DF5FAC">
      <w:pPr>
        <w:pStyle w:val="ListParagraph"/>
        <w:numPr>
          <w:ilvl w:val="0"/>
          <w:numId w:val="14"/>
        </w:numPr>
        <w:jc w:val="both"/>
        <w:rPr>
          <w:rStyle w:val="citationstylesgno2wrpf"/>
          <w:rFonts w:asciiTheme="minorHAnsi" w:hAnsiTheme="minorHAnsi" w:cstheme="minorHAnsi"/>
          <w:sz w:val="24"/>
        </w:rPr>
      </w:pPr>
      <w:r w:rsidRPr="009E1F26">
        <w:rPr>
          <w:rStyle w:val="citationstylesgno2wrpf"/>
          <w:rFonts w:asciiTheme="minorHAnsi" w:hAnsiTheme="minorHAnsi" w:cstheme="minorHAnsi"/>
          <w:sz w:val="24"/>
        </w:rPr>
        <w:t>J.D. Power. (2023). Canada Wireless Customer Service Performance Study 2023. </w:t>
      </w:r>
      <w:hyperlink r:id="rId37" w:history="1">
        <w:r w:rsidRPr="003367DC">
          <w:rPr>
            <w:rStyle w:val="Hyperlink"/>
            <w:rFonts w:asciiTheme="minorHAnsi" w:hAnsiTheme="minorHAnsi" w:cstheme="minorHAnsi"/>
            <w:sz w:val="24"/>
          </w:rPr>
          <w:t>https://canada.jdpower.com/tmt/canada-wireless-customer-care-study</w:t>
        </w:r>
      </w:hyperlink>
    </w:p>
    <w:p w14:paraId="2EE200D2" w14:textId="0EC1C0C9" w:rsidR="009E1F26" w:rsidRDefault="009E1F26" w:rsidP="00DF5FAC">
      <w:pPr>
        <w:pStyle w:val="ListParagraph"/>
        <w:numPr>
          <w:ilvl w:val="0"/>
          <w:numId w:val="14"/>
        </w:numPr>
        <w:jc w:val="both"/>
        <w:rPr>
          <w:rStyle w:val="citationstylesgno2wrpf"/>
          <w:rFonts w:asciiTheme="minorHAnsi" w:hAnsiTheme="minorHAnsi" w:cstheme="minorHAnsi"/>
          <w:sz w:val="24"/>
        </w:rPr>
      </w:pPr>
      <w:r w:rsidRPr="009E1F26">
        <w:rPr>
          <w:rStyle w:val="citationstylesgno2wrpf"/>
          <w:rFonts w:asciiTheme="minorHAnsi" w:hAnsiTheme="minorHAnsi" w:cstheme="minorHAnsi"/>
          <w:sz w:val="24"/>
        </w:rPr>
        <w:lastRenderedPageBreak/>
        <w:t>OpenVault. (2023). Canada Wireless Customer Satisfaction Survey 2023. </w:t>
      </w:r>
      <w:hyperlink r:id="rId38" w:history="1">
        <w:r w:rsidRPr="003367DC">
          <w:rPr>
            <w:rStyle w:val="Hyperlink"/>
            <w:rFonts w:asciiTheme="minorHAnsi" w:hAnsiTheme="minorHAnsi" w:cstheme="minorHAnsi"/>
            <w:sz w:val="24"/>
          </w:rPr>
          <w:t>https://openvault.com/resources/ovbi/</w:t>
        </w:r>
      </w:hyperlink>
    </w:p>
    <w:p w14:paraId="1E15D776" w14:textId="27C00D1F" w:rsidR="009E1F26" w:rsidRPr="00DF5FAC" w:rsidRDefault="009E1F26" w:rsidP="00DF5FAC">
      <w:pPr>
        <w:pStyle w:val="ListParagraph"/>
        <w:numPr>
          <w:ilvl w:val="0"/>
          <w:numId w:val="14"/>
        </w:numPr>
        <w:jc w:val="both"/>
        <w:rPr>
          <w:rStyle w:val="citationstylesgno2wrpf"/>
          <w:rFonts w:asciiTheme="minorHAnsi" w:hAnsiTheme="minorHAnsi" w:cstheme="minorHAnsi"/>
          <w:sz w:val="24"/>
        </w:rPr>
      </w:pPr>
      <w:r w:rsidRPr="009E1F26">
        <w:rPr>
          <w:rStyle w:val="citationstylesgno2wrpf"/>
          <w:rFonts w:asciiTheme="minorHAnsi" w:hAnsiTheme="minorHAnsi" w:cstheme="minorHAnsi"/>
          <w:sz w:val="24"/>
        </w:rPr>
        <w:t>Government of Canada. (2023). Canadian Intellectual Property Office. https://ised-isde.canada.ca/site/canadian-intellectual-property-office/en</w:t>
      </w:r>
    </w:p>
    <w:p w14:paraId="0642C333" w14:textId="77777777" w:rsidR="00BE7D9E" w:rsidRPr="00DF5FAC" w:rsidRDefault="00BE7D9E" w:rsidP="00F3610E">
      <w:pPr>
        <w:jc w:val="both"/>
        <w:rPr>
          <w:rStyle w:val="citationstylesgno2wrpf"/>
          <w:rFonts w:asciiTheme="minorHAnsi" w:hAnsiTheme="minorHAnsi" w:cstheme="minorHAnsi"/>
        </w:rPr>
      </w:pPr>
    </w:p>
    <w:p w14:paraId="6B0ABC0D" w14:textId="77777777" w:rsidR="00344D7B" w:rsidRPr="00F3610E" w:rsidRDefault="00344D7B" w:rsidP="00F3610E">
      <w:pPr>
        <w:jc w:val="both"/>
        <w:rPr>
          <w:rFonts w:asciiTheme="minorHAnsi" w:hAnsiTheme="minorHAnsi" w:cstheme="minorHAnsi"/>
        </w:rPr>
      </w:pPr>
    </w:p>
    <w:p w14:paraId="1F074A60" w14:textId="58E15AFC" w:rsidR="00212E88" w:rsidRPr="00F3610E" w:rsidRDefault="00212E88" w:rsidP="00F3610E">
      <w:pPr>
        <w:jc w:val="both"/>
        <w:rPr>
          <w:rFonts w:asciiTheme="minorHAnsi" w:hAnsiTheme="minorHAnsi" w:cstheme="minorHAnsi"/>
          <w:b/>
          <w:bCs/>
          <w:kern w:val="32"/>
        </w:rPr>
      </w:pPr>
    </w:p>
    <w:sectPr w:rsidR="00212E88" w:rsidRPr="00F3610E" w:rsidSect="0060111E">
      <w:headerReference w:type="default" r:id="rId39"/>
      <w:footerReference w:type="default" r:id="rId40"/>
      <w:headerReference w:type="first" r:id="rId41"/>
      <w:footerReference w:type="first" r:id="rId42"/>
      <w:pgSz w:w="12240" w:h="15840"/>
      <w:pgMar w:top="1560" w:right="1083" w:bottom="1440" w:left="1083" w:header="578" w:footer="30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5106" w14:textId="77777777" w:rsidR="0060111E" w:rsidRDefault="0060111E">
      <w:r>
        <w:separator/>
      </w:r>
    </w:p>
  </w:endnote>
  <w:endnote w:type="continuationSeparator" w:id="0">
    <w:p w14:paraId="4D3D82CD" w14:textId="77777777" w:rsidR="0060111E" w:rsidRDefault="0060111E">
      <w:r>
        <w:continuationSeparator/>
      </w:r>
    </w:p>
  </w:endnote>
  <w:endnote w:type="continuationNotice" w:id="1">
    <w:p w14:paraId="7EEC1E93" w14:textId="77777777" w:rsidR="0060111E" w:rsidRDefault="00601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A8A6" w14:textId="70906887" w:rsidR="573D31BF" w:rsidRDefault="573D31BF" w:rsidP="573D31BF">
    <w:pPr>
      <w:pStyle w:val="Footer"/>
      <w:jc w:val="right"/>
    </w:pPr>
    <w:r>
      <w:fldChar w:fldCharType="begin"/>
    </w:r>
    <w:r>
      <w:instrText>PAGE</w:instrText>
    </w:r>
    <w:r>
      <w:fldChar w:fldCharType="separate"/>
    </w:r>
    <w:r w:rsidR="00E70CF9">
      <w:rPr>
        <w:noProof/>
      </w:rPr>
      <w:t>2</w:t>
    </w:r>
    <w:r>
      <w:fldChar w:fldCharType="end"/>
    </w:r>
  </w:p>
  <w:p w14:paraId="07F9B41D" w14:textId="1099BA6C" w:rsidR="573D31BF" w:rsidRDefault="573D31BF" w:rsidP="573D31BF">
    <w:pPr>
      <w:pStyle w:val="Footer"/>
      <w:jc w:val="center"/>
    </w:pPr>
  </w:p>
  <w:p w14:paraId="55DD20B5" w14:textId="57163C86" w:rsidR="00C75FB9" w:rsidRDefault="00CA4B1D" w:rsidP="0086045A">
    <w:pPr>
      <w:pStyle w:val="Footer"/>
    </w:pPr>
    <w:r>
      <w:tab/>
    </w:r>
    <w:r w:rsidR="573D31BF">
      <w:t xml:space="preserve">                       </w:t>
    </w:r>
    <w:r w:rsidR="00E12340">
      <w:tab/>
    </w:r>
    <w:r w:rsidR="00EC30E6">
      <w:tab/>
    </w:r>
    <w:r w:rsidR="573D31BF">
      <w:t>INFO8686</w:t>
    </w:r>
  </w:p>
  <w:p w14:paraId="1F074A68" w14:textId="77777777" w:rsidR="007867DE" w:rsidRDefault="00786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573D31BF" w14:paraId="5A21B9C8" w14:textId="77777777" w:rsidTr="573D31BF">
      <w:trPr>
        <w:trHeight w:val="300"/>
      </w:trPr>
      <w:tc>
        <w:tcPr>
          <w:tcW w:w="3355" w:type="dxa"/>
        </w:tcPr>
        <w:p w14:paraId="32055EB3" w14:textId="037D40D7" w:rsidR="573D31BF" w:rsidRDefault="573D31BF" w:rsidP="573D31BF">
          <w:pPr>
            <w:pStyle w:val="Header"/>
            <w:ind w:left="-115"/>
          </w:pPr>
        </w:p>
      </w:tc>
      <w:tc>
        <w:tcPr>
          <w:tcW w:w="3355" w:type="dxa"/>
        </w:tcPr>
        <w:p w14:paraId="5DE518CF" w14:textId="3C03C5B2" w:rsidR="573D31BF" w:rsidRDefault="573D31BF" w:rsidP="573D31BF">
          <w:pPr>
            <w:pStyle w:val="Header"/>
            <w:jc w:val="center"/>
          </w:pPr>
        </w:p>
      </w:tc>
      <w:tc>
        <w:tcPr>
          <w:tcW w:w="3355" w:type="dxa"/>
        </w:tcPr>
        <w:p w14:paraId="68B7D1CF" w14:textId="216B75F4" w:rsidR="573D31BF" w:rsidRDefault="573D31BF" w:rsidP="573D31BF">
          <w:pPr>
            <w:pStyle w:val="Header"/>
            <w:ind w:right="-115"/>
            <w:jc w:val="right"/>
          </w:pPr>
        </w:p>
      </w:tc>
    </w:tr>
  </w:tbl>
  <w:p w14:paraId="02CD628E" w14:textId="0D26A0D6" w:rsidR="573D31BF" w:rsidRDefault="573D31BF" w:rsidP="573D3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E01D7" w14:textId="77777777" w:rsidR="0060111E" w:rsidRDefault="0060111E">
      <w:r>
        <w:separator/>
      </w:r>
    </w:p>
  </w:footnote>
  <w:footnote w:type="continuationSeparator" w:id="0">
    <w:p w14:paraId="36092FE9" w14:textId="77777777" w:rsidR="0060111E" w:rsidRDefault="0060111E">
      <w:r>
        <w:continuationSeparator/>
      </w:r>
    </w:p>
  </w:footnote>
  <w:footnote w:type="continuationNotice" w:id="1">
    <w:p w14:paraId="587A81B8" w14:textId="77777777" w:rsidR="0060111E" w:rsidRDefault="00601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4A65" w14:textId="48F1652C" w:rsidR="007867DE" w:rsidRDefault="00E10294" w:rsidP="006D629B">
    <w:pPr>
      <w:pStyle w:val="Header"/>
      <w:tabs>
        <w:tab w:val="clear" w:pos="4320"/>
        <w:tab w:val="clear" w:pos="8640"/>
        <w:tab w:val="left" w:pos="3080"/>
      </w:tabs>
    </w:pPr>
    <w:r>
      <w:t xml:space="preserve"> </w:t>
    </w:r>
    <w:r w:rsidR="00824180">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5"/>
      <w:gridCol w:w="3355"/>
      <w:gridCol w:w="3355"/>
    </w:tblGrid>
    <w:tr w:rsidR="573D31BF" w14:paraId="38D7DFEE" w14:textId="77777777" w:rsidTr="573D31BF">
      <w:trPr>
        <w:trHeight w:val="300"/>
      </w:trPr>
      <w:tc>
        <w:tcPr>
          <w:tcW w:w="3355" w:type="dxa"/>
        </w:tcPr>
        <w:p w14:paraId="1C98257D" w14:textId="51D5B8EB" w:rsidR="573D31BF" w:rsidRDefault="573D31BF" w:rsidP="573D31BF">
          <w:pPr>
            <w:pStyle w:val="Header"/>
            <w:ind w:left="-115"/>
          </w:pPr>
        </w:p>
      </w:tc>
      <w:tc>
        <w:tcPr>
          <w:tcW w:w="3355" w:type="dxa"/>
        </w:tcPr>
        <w:p w14:paraId="7417808B" w14:textId="4263E1AD" w:rsidR="573D31BF" w:rsidRDefault="573D31BF" w:rsidP="573D31BF">
          <w:pPr>
            <w:pStyle w:val="Header"/>
            <w:jc w:val="center"/>
          </w:pPr>
        </w:p>
      </w:tc>
      <w:tc>
        <w:tcPr>
          <w:tcW w:w="3355" w:type="dxa"/>
        </w:tcPr>
        <w:p w14:paraId="7DD233FA" w14:textId="3ED16603" w:rsidR="573D31BF" w:rsidRDefault="573D31BF" w:rsidP="573D31BF">
          <w:pPr>
            <w:pStyle w:val="Header"/>
            <w:ind w:right="-115"/>
            <w:jc w:val="right"/>
          </w:pPr>
        </w:p>
      </w:tc>
    </w:tr>
  </w:tbl>
  <w:p w14:paraId="748AFB07" w14:textId="0F7CF565" w:rsidR="573D31BF" w:rsidRDefault="573D31BF" w:rsidP="573D3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A41"/>
    <w:multiLevelType w:val="hybridMultilevel"/>
    <w:tmpl w:val="F87420C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D6738"/>
    <w:multiLevelType w:val="hybridMultilevel"/>
    <w:tmpl w:val="3A9E3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D692A2"/>
    <w:multiLevelType w:val="hybridMultilevel"/>
    <w:tmpl w:val="DDDA7D00"/>
    <w:lvl w:ilvl="0" w:tplc="EF2E64C4">
      <w:start w:val="1"/>
      <w:numFmt w:val="decimal"/>
      <w:lvlText w:val="%1."/>
      <w:lvlJc w:val="left"/>
      <w:pPr>
        <w:ind w:left="720" w:hanging="360"/>
      </w:pPr>
    </w:lvl>
    <w:lvl w:ilvl="1" w:tplc="0E82E5C4">
      <w:start w:val="1"/>
      <w:numFmt w:val="lowerLetter"/>
      <w:lvlText w:val="%2."/>
      <w:lvlJc w:val="left"/>
      <w:pPr>
        <w:ind w:left="1440" w:hanging="360"/>
      </w:pPr>
    </w:lvl>
    <w:lvl w:ilvl="2" w:tplc="254EAD96">
      <w:start w:val="1"/>
      <w:numFmt w:val="lowerRoman"/>
      <w:lvlText w:val="%3."/>
      <w:lvlJc w:val="right"/>
      <w:pPr>
        <w:ind w:left="2160" w:hanging="180"/>
      </w:pPr>
    </w:lvl>
    <w:lvl w:ilvl="3" w:tplc="C8A8760E">
      <w:start w:val="1"/>
      <w:numFmt w:val="decimal"/>
      <w:lvlText w:val="%4."/>
      <w:lvlJc w:val="left"/>
      <w:pPr>
        <w:ind w:left="2880" w:hanging="360"/>
      </w:pPr>
    </w:lvl>
    <w:lvl w:ilvl="4" w:tplc="94A032AC">
      <w:start w:val="1"/>
      <w:numFmt w:val="lowerLetter"/>
      <w:lvlText w:val="%5."/>
      <w:lvlJc w:val="left"/>
      <w:pPr>
        <w:ind w:left="3600" w:hanging="360"/>
      </w:pPr>
    </w:lvl>
    <w:lvl w:ilvl="5" w:tplc="7F322322">
      <w:start w:val="1"/>
      <w:numFmt w:val="lowerRoman"/>
      <w:lvlText w:val="%6."/>
      <w:lvlJc w:val="right"/>
      <w:pPr>
        <w:ind w:left="4320" w:hanging="180"/>
      </w:pPr>
    </w:lvl>
    <w:lvl w:ilvl="6" w:tplc="2F0E8B56">
      <w:start w:val="1"/>
      <w:numFmt w:val="decimal"/>
      <w:lvlText w:val="%7."/>
      <w:lvlJc w:val="left"/>
      <w:pPr>
        <w:ind w:left="5040" w:hanging="360"/>
      </w:pPr>
    </w:lvl>
    <w:lvl w:ilvl="7" w:tplc="02C20E36">
      <w:start w:val="1"/>
      <w:numFmt w:val="lowerLetter"/>
      <w:lvlText w:val="%8."/>
      <w:lvlJc w:val="left"/>
      <w:pPr>
        <w:ind w:left="5760" w:hanging="360"/>
      </w:pPr>
    </w:lvl>
    <w:lvl w:ilvl="8" w:tplc="AC20EF06">
      <w:start w:val="1"/>
      <w:numFmt w:val="lowerRoman"/>
      <w:lvlText w:val="%9."/>
      <w:lvlJc w:val="right"/>
      <w:pPr>
        <w:ind w:left="6480" w:hanging="180"/>
      </w:pPr>
    </w:lvl>
  </w:abstractNum>
  <w:abstractNum w:abstractNumId="3" w15:restartNumberingAfterBreak="0">
    <w:nsid w:val="18397B14"/>
    <w:multiLevelType w:val="hybridMultilevel"/>
    <w:tmpl w:val="E3D62F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375FDF"/>
    <w:multiLevelType w:val="hybridMultilevel"/>
    <w:tmpl w:val="5734DA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F6AAD"/>
    <w:multiLevelType w:val="hybridMultilevel"/>
    <w:tmpl w:val="95CEA1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E6E2757"/>
    <w:multiLevelType w:val="hybridMultilevel"/>
    <w:tmpl w:val="D9287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BF0C50"/>
    <w:multiLevelType w:val="hybridMultilevel"/>
    <w:tmpl w:val="1E88CA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71C251B"/>
    <w:multiLevelType w:val="hybridMultilevel"/>
    <w:tmpl w:val="522829FA"/>
    <w:lvl w:ilvl="0" w:tplc="AF0AC3E2">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9368AF"/>
    <w:multiLevelType w:val="hybridMultilevel"/>
    <w:tmpl w:val="B4A48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AB25E1"/>
    <w:multiLevelType w:val="hybridMultilevel"/>
    <w:tmpl w:val="BE101F3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01A5458"/>
    <w:multiLevelType w:val="multilevel"/>
    <w:tmpl w:val="13D40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0"/>
        </w:tabs>
        <w:ind w:left="0" w:hanging="360"/>
      </w:pPr>
      <w:rPr>
        <w:rFonts w:ascii="Wingdings" w:hAnsi="Wingdings"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3" w15:restartNumberingAfterBreak="0">
    <w:nsid w:val="71354BE6"/>
    <w:multiLevelType w:val="hybridMultilevel"/>
    <w:tmpl w:val="FC780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2929973">
    <w:abstractNumId w:val="2"/>
  </w:num>
  <w:num w:numId="2" w16cid:durableId="3677744">
    <w:abstractNumId w:val="4"/>
  </w:num>
  <w:num w:numId="3" w16cid:durableId="1694696142">
    <w:abstractNumId w:val="9"/>
  </w:num>
  <w:num w:numId="4" w16cid:durableId="1509054327">
    <w:abstractNumId w:val="5"/>
  </w:num>
  <w:num w:numId="5" w16cid:durableId="2055543626">
    <w:abstractNumId w:val="1"/>
  </w:num>
  <w:num w:numId="6" w16cid:durableId="385105458">
    <w:abstractNumId w:val="8"/>
  </w:num>
  <w:num w:numId="7" w16cid:durableId="922568907">
    <w:abstractNumId w:val="11"/>
  </w:num>
  <w:num w:numId="8" w16cid:durableId="1410039383">
    <w:abstractNumId w:val="3"/>
  </w:num>
  <w:num w:numId="9" w16cid:durableId="1941601059">
    <w:abstractNumId w:val="6"/>
  </w:num>
  <w:num w:numId="10" w16cid:durableId="1203834155">
    <w:abstractNumId w:val="10"/>
  </w:num>
  <w:num w:numId="11" w16cid:durableId="882406219">
    <w:abstractNumId w:val="12"/>
  </w:num>
  <w:num w:numId="12" w16cid:durableId="1869640610">
    <w:abstractNumId w:val="13"/>
  </w:num>
  <w:num w:numId="13" w16cid:durableId="1799255830">
    <w:abstractNumId w:val="7"/>
  </w:num>
  <w:num w:numId="14" w16cid:durableId="58106857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415F"/>
    <w:rsid w:val="000059DD"/>
    <w:rsid w:val="0001121D"/>
    <w:rsid w:val="00017759"/>
    <w:rsid w:val="00022CF9"/>
    <w:rsid w:val="00023230"/>
    <w:rsid w:val="00024B80"/>
    <w:rsid w:val="00025741"/>
    <w:rsid w:val="00025985"/>
    <w:rsid w:val="000262DE"/>
    <w:rsid w:val="00026ACB"/>
    <w:rsid w:val="0002712F"/>
    <w:rsid w:val="00030203"/>
    <w:rsid w:val="00030CFA"/>
    <w:rsid w:val="00030E54"/>
    <w:rsid w:val="0003115D"/>
    <w:rsid w:val="00031C8A"/>
    <w:rsid w:val="00032D60"/>
    <w:rsid w:val="00033683"/>
    <w:rsid w:val="0004343F"/>
    <w:rsid w:val="00052B68"/>
    <w:rsid w:val="00060D23"/>
    <w:rsid w:val="000650CD"/>
    <w:rsid w:val="00071713"/>
    <w:rsid w:val="00072DEA"/>
    <w:rsid w:val="000775BC"/>
    <w:rsid w:val="00080F89"/>
    <w:rsid w:val="00081C16"/>
    <w:rsid w:val="00083C14"/>
    <w:rsid w:val="00085551"/>
    <w:rsid w:val="00090C3C"/>
    <w:rsid w:val="00094E21"/>
    <w:rsid w:val="00095117"/>
    <w:rsid w:val="000A261A"/>
    <w:rsid w:val="000A655F"/>
    <w:rsid w:val="000A7E52"/>
    <w:rsid w:val="000B1AC1"/>
    <w:rsid w:val="000B48DB"/>
    <w:rsid w:val="000B58B8"/>
    <w:rsid w:val="000C0020"/>
    <w:rsid w:val="000C3BE5"/>
    <w:rsid w:val="000C7670"/>
    <w:rsid w:val="000D1375"/>
    <w:rsid w:val="000D1D5F"/>
    <w:rsid w:val="000D1EC2"/>
    <w:rsid w:val="000D5EAB"/>
    <w:rsid w:val="000E2F04"/>
    <w:rsid w:val="000E3D45"/>
    <w:rsid w:val="000E59CB"/>
    <w:rsid w:val="000F400B"/>
    <w:rsid w:val="000F5CA4"/>
    <w:rsid w:val="00100CBB"/>
    <w:rsid w:val="0010128C"/>
    <w:rsid w:val="00101403"/>
    <w:rsid w:val="00101A2D"/>
    <w:rsid w:val="001064A1"/>
    <w:rsid w:val="00110E60"/>
    <w:rsid w:val="00111195"/>
    <w:rsid w:val="001123D5"/>
    <w:rsid w:val="0011666E"/>
    <w:rsid w:val="001168A2"/>
    <w:rsid w:val="001175F1"/>
    <w:rsid w:val="0012055D"/>
    <w:rsid w:val="001228FE"/>
    <w:rsid w:val="00123F9E"/>
    <w:rsid w:val="001250EF"/>
    <w:rsid w:val="00127544"/>
    <w:rsid w:val="00130DD9"/>
    <w:rsid w:val="00131908"/>
    <w:rsid w:val="00134035"/>
    <w:rsid w:val="00136DE5"/>
    <w:rsid w:val="00137EBF"/>
    <w:rsid w:val="001428D8"/>
    <w:rsid w:val="00144570"/>
    <w:rsid w:val="00145681"/>
    <w:rsid w:val="001476D9"/>
    <w:rsid w:val="00150394"/>
    <w:rsid w:val="001550EE"/>
    <w:rsid w:val="0015516D"/>
    <w:rsid w:val="00156052"/>
    <w:rsid w:val="001565A5"/>
    <w:rsid w:val="0016034C"/>
    <w:rsid w:val="0016593B"/>
    <w:rsid w:val="001712A1"/>
    <w:rsid w:val="00171A7E"/>
    <w:rsid w:val="00175290"/>
    <w:rsid w:val="001760D2"/>
    <w:rsid w:val="00182E19"/>
    <w:rsid w:val="001830DE"/>
    <w:rsid w:val="001832E7"/>
    <w:rsid w:val="00183CB4"/>
    <w:rsid w:val="001863CD"/>
    <w:rsid w:val="00186D07"/>
    <w:rsid w:val="00194E67"/>
    <w:rsid w:val="00195CCB"/>
    <w:rsid w:val="00196801"/>
    <w:rsid w:val="001968EA"/>
    <w:rsid w:val="001A1637"/>
    <w:rsid w:val="001A28C4"/>
    <w:rsid w:val="001A47EB"/>
    <w:rsid w:val="001A62F5"/>
    <w:rsid w:val="001A7D95"/>
    <w:rsid w:val="001B0F58"/>
    <w:rsid w:val="001B53F9"/>
    <w:rsid w:val="001B5447"/>
    <w:rsid w:val="001C398D"/>
    <w:rsid w:val="001C42B5"/>
    <w:rsid w:val="001C51CE"/>
    <w:rsid w:val="001C7A70"/>
    <w:rsid w:val="001D0C57"/>
    <w:rsid w:val="001D5C1E"/>
    <w:rsid w:val="001D5EC2"/>
    <w:rsid w:val="001D78C5"/>
    <w:rsid w:val="001E1B4E"/>
    <w:rsid w:val="001E38AA"/>
    <w:rsid w:val="001E3BFD"/>
    <w:rsid w:val="001E5538"/>
    <w:rsid w:val="001E60B8"/>
    <w:rsid w:val="001E6CAA"/>
    <w:rsid w:val="001F0A22"/>
    <w:rsid w:val="001F2863"/>
    <w:rsid w:val="001F2E5D"/>
    <w:rsid w:val="001F3C38"/>
    <w:rsid w:val="001F4FFE"/>
    <w:rsid w:val="0020047E"/>
    <w:rsid w:val="002017D4"/>
    <w:rsid w:val="002048AB"/>
    <w:rsid w:val="00210FA5"/>
    <w:rsid w:val="00212E88"/>
    <w:rsid w:val="002133E6"/>
    <w:rsid w:val="0021666A"/>
    <w:rsid w:val="00222174"/>
    <w:rsid w:val="00223F0B"/>
    <w:rsid w:val="00225CA7"/>
    <w:rsid w:val="002301D4"/>
    <w:rsid w:val="002318DD"/>
    <w:rsid w:val="00231BC9"/>
    <w:rsid w:val="00233877"/>
    <w:rsid w:val="002351C0"/>
    <w:rsid w:val="0023528C"/>
    <w:rsid w:val="00240C2E"/>
    <w:rsid w:val="002452AA"/>
    <w:rsid w:val="002507FF"/>
    <w:rsid w:val="00256962"/>
    <w:rsid w:val="00256C64"/>
    <w:rsid w:val="00257D35"/>
    <w:rsid w:val="00260777"/>
    <w:rsid w:val="00260A90"/>
    <w:rsid w:val="00267BF5"/>
    <w:rsid w:val="00270916"/>
    <w:rsid w:val="00272F6A"/>
    <w:rsid w:val="00272FC9"/>
    <w:rsid w:val="00273B56"/>
    <w:rsid w:val="002742E4"/>
    <w:rsid w:val="00274933"/>
    <w:rsid w:val="00274D6F"/>
    <w:rsid w:val="00276CB2"/>
    <w:rsid w:val="00280477"/>
    <w:rsid w:val="002808ED"/>
    <w:rsid w:val="00281161"/>
    <w:rsid w:val="002815C0"/>
    <w:rsid w:val="00281961"/>
    <w:rsid w:val="00281A94"/>
    <w:rsid w:val="002840C6"/>
    <w:rsid w:val="00284C46"/>
    <w:rsid w:val="00285749"/>
    <w:rsid w:val="00285FB8"/>
    <w:rsid w:val="00286D90"/>
    <w:rsid w:val="002872AC"/>
    <w:rsid w:val="0029060C"/>
    <w:rsid w:val="00293C5E"/>
    <w:rsid w:val="00294A1E"/>
    <w:rsid w:val="0029655F"/>
    <w:rsid w:val="002A0BD7"/>
    <w:rsid w:val="002A76B2"/>
    <w:rsid w:val="002B1B13"/>
    <w:rsid w:val="002B5239"/>
    <w:rsid w:val="002B5E4F"/>
    <w:rsid w:val="002B711A"/>
    <w:rsid w:val="002C3F2A"/>
    <w:rsid w:val="002C4086"/>
    <w:rsid w:val="002C5342"/>
    <w:rsid w:val="002C7319"/>
    <w:rsid w:val="002C740B"/>
    <w:rsid w:val="002D034A"/>
    <w:rsid w:val="002D1D12"/>
    <w:rsid w:val="002D33BA"/>
    <w:rsid w:val="002D47F6"/>
    <w:rsid w:val="002D7960"/>
    <w:rsid w:val="002E5217"/>
    <w:rsid w:val="002E5BC9"/>
    <w:rsid w:val="002E6C54"/>
    <w:rsid w:val="002E6C73"/>
    <w:rsid w:val="002E73F6"/>
    <w:rsid w:val="002E7C3D"/>
    <w:rsid w:val="002E7C7D"/>
    <w:rsid w:val="002F0A35"/>
    <w:rsid w:val="002F3B57"/>
    <w:rsid w:val="002F5EBD"/>
    <w:rsid w:val="002F6104"/>
    <w:rsid w:val="00300DA9"/>
    <w:rsid w:val="003018D3"/>
    <w:rsid w:val="0030254A"/>
    <w:rsid w:val="00302869"/>
    <w:rsid w:val="00303D6C"/>
    <w:rsid w:val="003043CE"/>
    <w:rsid w:val="00306339"/>
    <w:rsid w:val="00310CF0"/>
    <w:rsid w:val="00311ED7"/>
    <w:rsid w:val="003123FD"/>
    <w:rsid w:val="00322BA6"/>
    <w:rsid w:val="00322C9A"/>
    <w:rsid w:val="003237DE"/>
    <w:rsid w:val="003254BC"/>
    <w:rsid w:val="00326FC1"/>
    <w:rsid w:val="003320A2"/>
    <w:rsid w:val="003331A9"/>
    <w:rsid w:val="003404E3"/>
    <w:rsid w:val="0034391C"/>
    <w:rsid w:val="00343CAF"/>
    <w:rsid w:val="00344D7B"/>
    <w:rsid w:val="003453CC"/>
    <w:rsid w:val="003470BF"/>
    <w:rsid w:val="00347346"/>
    <w:rsid w:val="00352490"/>
    <w:rsid w:val="00352A14"/>
    <w:rsid w:val="00356CC0"/>
    <w:rsid w:val="003704E2"/>
    <w:rsid w:val="0037256F"/>
    <w:rsid w:val="00372BFE"/>
    <w:rsid w:val="003740CD"/>
    <w:rsid w:val="00387828"/>
    <w:rsid w:val="003903DB"/>
    <w:rsid w:val="003965D7"/>
    <w:rsid w:val="003A1922"/>
    <w:rsid w:val="003A1E90"/>
    <w:rsid w:val="003A4957"/>
    <w:rsid w:val="003A6F20"/>
    <w:rsid w:val="003B178C"/>
    <w:rsid w:val="003B3874"/>
    <w:rsid w:val="003B6C83"/>
    <w:rsid w:val="003B708B"/>
    <w:rsid w:val="003B7740"/>
    <w:rsid w:val="003C29CD"/>
    <w:rsid w:val="003C3678"/>
    <w:rsid w:val="003C5CE9"/>
    <w:rsid w:val="003C75EE"/>
    <w:rsid w:val="003D10EA"/>
    <w:rsid w:val="003D187A"/>
    <w:rsid w:val="003D1ECA"/>
    <w:rsid w:val="003D4DB1"/>
    <w:rsid w:val="003D568D"/>
    <w:rsid w:val="003D719B"/>
    <w:rsid w:val="003E08C4"/>
    <w:rsid w:val="003E4528"/>
    <w:rsid w:val="003E4DEE"/>
    <w:rsid w:val="003E557C"/>
    <w:rsid w:val="003F42FD"/>
    <w:rsid w:val="00400D8A"/>
    <w:rsid w:val="004013D0"/>
    <w:rsid w:val="00401E6F"/>
    <w:rsid w:val="004042A6"/>
    <w:rsid w:val="00405042"/>
    <w:rsid w:val="00405B00"/>
    <w:rsid w:val="00406495"/>
    <w:rsid w:val="004075B4"/>
    <w:rsid w:val="0041344D"/>
    <w:rsid w:val="00414FED"/>
    <w:rsid w:val="00415A55"/>
    <w:rsid w:val="00420680"/>
    <w:rsid w:val="00424644"/>
    <w:rsid w:val="00425243"/>
    <w:rsid w:val="00427D51"/>
    <w:rsid w:val="00427DE0"/>
    <w:rsid w:val="004301DD"/>
    <w:rsid w:val="004307CB"/>
    <w:rsid w:val="00432006"/>
    <w:rsid w:val="004365F4"/>
    <w:rsid w:val="0043700F"/>
    <w:rsid w:val="0043704F"/>
    <w:rsid w:val="004371F3"/>
    <w:rsid w:val="004372FE"/>
    <w:rsid w:val="004376E6"/>
    <w:rsid w:val="00437830"/>
    <w:rsid w:val="0044200A"/>
    <w:rsid w:val="004431ED"/>
    <w:rsid w:val="00443A65"/>
    <w:rsid w:val="00445EA3"/>
    <w:rsid w:val="004513A1"/>
    <w:rsid w:val="0045314A"/>
    <w:rsid w:val="00453BA2"/>
    <w:rsid w:val="0045770F"/>
    <w:rsid w:val="004603A5"/>
    <w:rsid w:val="00466CCF"/>
    <w:rsid w:val="00470489"/>
    <w:rsid w:val="00470737"/>
    <w:rsid w:val="00476F27"/>
    <w:rsid w:val="004774F0"/>
    <w:rsid w:val="0048011A"/>
    <w:rsid w:val="0048092B"/>
    <w:rsid w:val="0048094A"/>
    <w:rsid w:val="004809F2"/>
    <w:rsid w:val="004832F6"/>
    <w:rsid w:val="00485041"/>
    <w:rsid w:val="004870E5"/>
    <w:rsid w:val="0049151D"/>
    <w:rsid w:val="00495318"/>
    <w:rsid w:val="004956D6"/>
    <w:rsid w:val="00497823"/>
    <w:rsid w:val="004A5AB2"/>
    <w:rsid w:val="004A5BD6"/>
    <w:rsid w:val="004B28A6"/>
    <w:rsid w:val="004B638D"/>
    <w:rsid w:val="004B6E42"/>
    <w:rsid w:val="004C1769"/>
    <w:rsid w:val="004C7037"/>
    <w:rsid w:val="004C7BB2"/>
    <w:rsid w:val="004D181A"/>
    <w:rsid w:val="004D269E"/>
    <w:rsid w:val="004D2CEC"/>
    <w:rsid w:val="004D2E7B"/>
    <w:rsid w:val="004D32EB"/>
    <w:rsid w:val="004D5D67"/>
    <w:rsid w:val="004E24B7"/>
    <w:rsid w:val="004E2A30"/>
    <w:rsid w:val="004E3032"/>
    <w:rsid w:val="004E49FC"/>
    <w:rsid w:val="004E66D8"/>
    <w:rsid w:val="004E7F07"/>
    <w:rsid w:val="004F0A5D"/>
    <w:rsid w:val="004F2DE5"/>
    <w:rsid w:val="004F3C9C"/>
    <w:rsid w:val="0050119E"/>
    <w:rsid w:val="00505787"/>
    <w:rsid w:val="0050768B"/>
    <w:rsid w:val="00511F27"/>
    <w:rsid w:val="00514103"/>
    <w:rsid w:val="00515AD8"/>
    <w:rsid w:val="00516E43"/>
    <w:rsid w:val="005201D1"/>
    <w:rsid w:val="00520201"/>
    <w:rsid w:val="00521A7B"/>
    <w:rsid w:val="00524908"/>
    <w:rsid w:val="005266E7"/>
    <w:rsid w:val="005273B3"/>
    <w:rsid w:val="0054288B"/>
    <w:rsid w:val="00550E93"/>
    <w:rsid w:val="00552EF4"/>
    <w:rsid w:val="00552FF0"/>
    <w:rsid w:val="00553CA9"/>
    <w:rsid w:val="005542A2"/>
    <w:rsid w:val="00556D84"/>
    <w:rsid w:val="00562A8F"/>
    <w:rsid w:val="00564C64"/>
    <w:rsid w:val="00565027"/>
    <w:rsid w:val="00572EAF"/>
    <w:rsid w:val="00576F74"/>
    <w:rsid w:val="00581591"/>
    <w:rsid w:val="00581E4F"/>
    <w:rsid w:val="00584E07"/>
    <w:rsid w:val="00585EC5"/>
    <w:rsid w:val="0058651A"/>
    <w:rsid w:val="00586960"/>
    <w:rsid w:val="00586E4B"/>
    <w:rsid w:val="00587ED4"/>
    <w:rsid w:val="00593598"/>
    <w:rsid w:val="005939D8"/>
    <w:rsid w:val="00593A33"/>
    <w:rsid w:val="00595BFD"/>
    <w:rsid w:val="0059604E"/>
    <w:rsid w:val="005A3C80"/>
    <w:rsid w:val="005A46A9"/>
    <w:rsid w:val="005B067B"/>
    <w:rsid w:val="005B073C"/>
    <w:rsid w:val="005C29DF"/>
    <w:rsid w:val="005C36E8"/>
    <w:rsid w:val="005C7359"/>
    <w:rsid w:val="005D0709"/>
    <w:rsid w:val="005D0BEB"/>
    <w:rsid w:val="005D5F15"/>
    <w:rsid w:val="005D5F20"/>
    <w:rsid w:val="005D6A22"/>
    <w:rsid w:val="005E47A7"/>
    <w:rsid w:val="005F0750"/>
    <w:rsid w:val="005F100F"/>
    <w:rsid w:val="005F172A"/>
    <w:rsid w:val="005F233C"/>
    <w:rsid w:val="0060111E"/>
    <w:rsid w:val="00601F0D"/>
    <w:rsid w:val="00602BB5"/>
    <w:rsid w:val="00603B30"/>
    <w:rsid w:val="00605392"/>
    <w:rsid w:val="006074DE"/>
    <w:rsid w:val="00607555"/>
    <w:rsid w:val="00607B43"/>
    <w:rsid w:val="00611CAC"/>
    <w:rsid w:val="006131B7"/>
    <w:rsid w:val="00614E56"/>
    <w:rsid w:val="006159C9"/>
    <w:rsid w:val="00616BE4"/>
    <w:rsid w:val="00625F64"/>
    <w:rsid w:val="006303F5"/>
    <w:rsid w:val="00630C7D"/>
    <w:rsid w:val="006330FC"/>
    <w:rsid w:val="006353D4"/>
    <w:rsid w:val="00636CD4"/>
    <w:rsid w:val="00636D9D"/>
    <w:rsid w:val="0065056C"/>
    <w:rsid w:val="006552F1"/>
    <w:rsid w:val="00655E6F"/>
    <w:rsid w:val="006602EF"/>
    <w:rsid w:val="0066050C"/>
    <w:rsid w:val="00662FC3"/>
    <w:rsid w:val="00664AB5"/>
    <w:rsid w:val="0066676A"/>
    <w:rsid w:val="00666C28"/>
    <w:rsid w:val="00680EF7"/>
    <w:rsid w:val="006811BD"/>
    <w:rsid w:val="006838FC"/>
    <w:rsid w:val="00683BB9"/>
    <w:rsid w:val="00684DFF"/>
    <w:rsid w:val="00685DBF"/>
    <w:rsid w:val="00687601"/>
    <w:rsid w:val="00687F8E"/>
    <w:rsid w:val="006A06C7"/>
    <w:rsid w:val="006A174C"/>
    <w:rsid w:val="006A233F"/>
    <w:rsid w:val="006A2F75"/>
    <w:rsid w:val="006A5CEE"/>
    <w:rsid w:val="006A5D5A"/>
    <w:rsid w:val="006B197A"/>
    <w:rsid w:val="006B3A64"/>
    <w:rsid w:val="006B5647"/>
    <w:rsid w:val="006B5FF6"/>
    <w:rsid w:val="006B66A1"/>
    <w:rsid w:val="006B73B1"/>
    <w:rsid w:val="006C19C9"/>
    <w:rsid w:val="006C5D2F"/>
    <w:rsid w:val="006C7031"/>
    <w:rsid w:val="006C7FCB"/>
    <w:rsid w:val="006D629B"/>
    <w:rsid w:val="006D7031"/>
    <w:rsid w:val="006E1FF8"/>
    <w:rsid w:val="006E2BD6"/>
    <w:rsid w:val="006E3784"/>
    <w:rsid w:val="006E5719"/>
    <w:rsid w:val="006E72B8"/>
    <w:rsid w:val="006E7E3C"/>
    <w:rsid w:val="006F2274"/>
    <w:rsid w:val="006F34AF"/>
    <w:rsid w:val="00701BB0"/>
    <w:rsid w:val="00702EE8"/>
    <w:rsid w:val="007042C0"/>
    <w:rsid w:val="007042E5"/>
    <w:rsid w:val="00705F69"/>
    <w:rsid w:val="00712F70"/>
    <w:rsid w:val="00714A95"/>
    <w:rsid w:val="007173F5"/>
    <w:rsid w:val="00722B18"/>
    <w:rsid w:val="0072444D"/>
    <w:rsid w:val="00725400"/>
    <w:rsid w:val="00725B6C"/>
    <w:rsid w:val="00730488"/>
    <w:rsid w:val="00736B43"/>
    <w:rsid w:val="0073757A"/>
    <w:rsid w:val="00737EBD"/>
    <w:rsid w:val="00740A9A"/>
    <w:rsid w:val="007446BB"/>
    <w:rsid w:val="0074772B"/>
    <w:rsid w:val="0075075C"/>
    <w:rsid w:val="007521AB"/>
    <w:rsid w:val="00752285"/>
    <w:rsid w:val="00753E41"/>
    <w:rsid w:val="007547E6"/>
    <w:rsid w:val="007624CE"/>
    <w:rsid w:val="007678C5"/>
    <w:rsid w:val="00770511"/>
    <w:rsid w:val="00770B62"/>
    <w:rsid w:val="00785DDC"/>
    <w:rsid w:val="007867DE"/>
    <w:rsid w:val="007879F0"/>
    <w:rsid w:val="00792545"/>
    <w:rsid w:val="00793258"/>
    <w:rsid w:val="00793D01"/>
    <w:rsid w:val="007945EB"/>
    <w:rsid w:val="00795F7F"/>
    <w:rsid w:val="00797430"/>
    <w:rsid w:val="00797D60"/>
    <w:rsid w:val="007A18B4"/>
    <w:rsid w:val="007A4023"/>
    <w:rsid w:val="007A5858"/>
    <w:rsid w:val="007A5A64"/>
    <w:rsid w:val="007A6042"/>
    <w:rsid w:val="007A65CF"/>
    <w:rsid w:val="007A6EC1"/>
    <w:rsid w:val="007B15D4"/>
    <w:rsid w:val="007B2855"/>
    <w:rsid w:val="007B440B"/>
    <w:rsid w:val="007B4ACB"/>
    <w:rsid w:val="007B6113"/>
    <w:rsid w:val="007B7743"/>
    <w:rsid w:val="007C1F3B"/>
    <w:rsid w:val="007C5384"/>
    <w:rsid w:val="007C6340"/>
    <w:rsid w:val="007D03A1"/>
    <w:rsid w:val="007D06EE"/>
    <w:rsid w:val="007D268C"/>
    <w:rsid w:val="007E6DE4"/>
    <w:rsid w:val="007F353A"/>
    <w:rsid w:val="007F767E"/>
    <w:rsid w:val="00803452"/>
    <w:rsid w:val="00804A11"/>
    <w:rsid w:val="00812C7B"/>
    <w:rsid w:val="0081572D"/>
    <w:rsid w:val="00815A24"/>
    <w:rsid w:val="00815CC2"/>
    <w:rsid w:val="00816B7C"/>
    <w:rsid w:val="00817BBE"/>
    <w:rsid w:val="00820E1A"/>
    <w:rsid w:val="00824180"/>
    <w:rsid w:val="0082677E"/>
    <w:rsid w:val="00826781"/>
    <w:rsid w:val="0083388E"/>
    <w:rsid w:val="008439F3"/>
    <w:rsid w:val="00851AF0"/>
    <w:rsid w:val="00853D9A"/>
    <w:rsid w:val="00854066"/>
    <w:rsid w:val="0086045A"/>
    <w:rsid w:val="0086098D"/>
    <w:rsid w:val="00861204"/>
    <w:rsid w:val="00861438"/>
    <w:rsid w:val="00861C00"/>
    <w:rsid w:val="00864724"/>
    <w:rsid w:val="00866FC1"/>
    <w:rsid w:val="0086769A"/>
    <w:rsid w:val="00870AF4"/>
    <w:rsid w:val="0087694C"/>
    <w:rsid w:val="0088108C"/>
    <w:rsid w:val="0088584A"/>
    <w:rsid w:val="00885D04"/>
    <w:rsid w:val="0088733C"/>
    <w:rsid w:val="00890029"/>
    <w:rsid w:val="0089359C"/>
    <w:rsid w:val="00893842"/>
    <w:rsid w:val="00895DF6"/>
    <w:rsid w:val="0089708E"/>
    <w:rsid w:val="008B1CFC"/>
    <w:rsid w:val="008B29CB"/>
    <w:rsid w:val="008B3B2C"/>
    <w:rsid w:val="008B4684"/>
    <w:rsid w:val="008B5876"/>
    <w:rsid w:val="008B5F3B"/>
    <w:rsid w:val="008B68B1"/>
    <w:rsid w:val="008C0AE1"/>
    <w:rsid w:val="008C111D"/>
    <w:rsid w:val="008C1EE1"/>
    <w:rsid w:val="008C5E54"/>
    <w:rsid w:val="008C61CB"/>
    <w:rsid w:val="008C6C46"/>
    <w:rsid w:val="008D0553"/>
    <w:rsid w:val="008D0C7B"/>
    <w:rsid w:val="008D1870"/>
    <w:rsid w:val="008D18D9"/>
    <w:rsid w:val="008D197F"/>
    <w:rsid w:val="008E1665"/>
    <w:rsid w:val="008E2721"/>
    <w:rsid w:val="008E3B52"/>
    <w:rsid w:val="008E6DD7"/>
    <w:rsid w:val="008F1246"/>
    <w:rsid w:val="008F3661"/>
    <w:rsid w:val="008F3CD7"/>
    <w:rsid w:val="0090115F"/>
    <w:rsid w:val="00901292"/>
    <w:rsid w:val="00904610"/>
    <w:rsid w:val="0090535E"/>
    <w:rsid w:val="009104F9"/>
    <w:rsid w:val="009113E0"/>
    <w:rsid w:val="0091468C"/>
    <w:rsid w:val="00914BC7"/>
    <w:rsid w:val="00920109"/>
    <w:rsid w:val="009203CD"/>
    <w:rsid w:val="009218CF"/>
    <w:rsid w:val="00923EF4"/>
    <w:rsid w:val="009324E3"/>
    <w:rsid w:val="009359D7"/>
    <w:rsid w:val="00937F84"/>
    <w:rsid w:val="009420A3"/>
    <w:rsid w:val="00942541"/>
    <w:rsid w:val="0095603D"/>
    <w:rsid w:val="0095650C"/>
    <w:rsid w:val="00960280"/>
    <w:rsid w:val="00961F62"/>
    <w:rsid w:val="00963B91"/>
    <w:rsid w:val="00965BFE"/>
    <w:rsid w:val="009739F3"/>
    <w:rsid w:val="00974F82"/>
    <w:rsid w:val="009750C7"/>
    <w:rsid w:val="009836EB"/>
    <w:rsid w:val="00984782"/>
    <w:rsid w:val="00990E48"/>
    <w:rsid w:val="00992779"/>
    <w:rsid w:val="00993C28"/>
    <w:rsid w:val="0099684F"/>
    <w:rsid w:val="00996BB9"/>
    <w:rsid w:val="009A2966"/>
    <w:rsid w:val="009A3D5D"/>
    <w:rsid w:val="009A6CC8"/>
    <w:rsid w:val="009B3932"/>
    <w:rsid w:val="009B4DC8"/>
    <w:rsid w:val="009C376D"/>
    <w:rsid w:val="009C5C03"/>
    <w:rsid w:val="009C6C53"/>
    <w:rsid w:val="009D2AC8"/>
    <w:rsid w:val="009D2CCA"/>
    <w:rsid w:val="009D2E33"/>
    <w:rsid w:val="009D4384"/>
    <w:rsid w:val="009D4E82"/>
    <w:rsid w:val="009D54A5"/>
    <w:rsid w:val="009D788F"/>
    <w:rsid w:val="009E11F6"/>
    <w:rsid w:val="009E1F26"/>
    <w:rsid w:val="009E216B"/>
    <w:rsid w:val="009E34BA"/>
    <w:rsid w:val="009E43CD"/>
    <w:rsid w:val="009E54AE"/>
    <w:rsid w:val="009F663E"/>
    <w:rsid w:val="009F6F6F"/>
    <w:rsid w:val="009F7948"/>
    <w:rsid w:val="00A0327F"/>
    <w:rsid w:val="00A05518"/>
    <w:rsid w:val="00A06C8C"/>
    <w:rsid w:val="00A06E9D"/>
    <w:rsid w:val="00A14776"/>
    <w:rsid w:val="00A148FA"/>
    <w:rsid w:val="00A258AD"/>
    <w:rsid w:val="00A27CFC"/>
    <w:rsid w:val="00A32F8E"/>
    <w:rsid w:val="00A334E9"/>
    <w:rsid w:val="00A3401E"/>
    <w:rsid w:val="00A35531"/>
    <w:rsid w:val="00A403D0"/>
    <w:rsid w:val="00A40915"/>
    <w:rsid w:val="00A40F80"/>
    <w:rsid w:val="00A4285D"/>
    <w:rsid w:val="00A466C0"/>
    <w:rsid w:val="00A46CF3"/>
    <w:rsid w:val="00A51C44"/>
    <w:rsid w:val="00A53235"/>
    <w:rsid w:val="00A53768"/>
    <w:rsid w:val="00A54919"/>
    <w:rsid w:val="00A55AEB"/>
    <w:rsid w:val="00A55D26"/>
    <w:rsid w:val="00A56794"/>
    <w:rsid w:val="00A57BF9"/>
    <w:rsid w:val="00A6785D"/>
    <w:rsid w:val="00A735B5"/>
    <w:rsid w:val="00A73A04"/>
    <w:rsid w:val="00A762EA"/>
    <w:rsid w:val="00A81B22"/>
    <w:rsid w:val="00A82A8A"/>
    <w:rsid w:val="00A84409"/>
    <w:rsid w:val="00A86CCE"/>
    <w:rsid w:val="00A90F51"/>
    <w:rsid w:val="00A945E6"/>
    <w:rsid w:val="00A973CE"/>
    <w:rsid w:val="00AA05DD"/>
    <w:rsid w:val="00AA0EDF"/>
    <w:rsid w:val="00AA3453"/>
    <w:rsid w:val="00AA35CF"/>
    <w:rsid w:val="00AA452D"/>
    <w:rsid w:val="00AA687E"/>
    <w:rsid w:val="00AB062E"/>
    <w:rsid w:val="00AB1366"/>
    <w:rsid w:val="00AB26F0"/>
    <w:rsid w:val="00AB2A19"/>
    <w:rsid w:val="00AB3EB0"/>
    <w:rsid w:val="00AB7A12"/>
    <w:rsid w:val="00AB7C0F"/>
    <w:rsid w:val="00AC0394"/>
    <w:rsid w:val="00AC03F3"/>
    <w:rsid w:val="00AC0F4F"/>
    <w:rsid w:val="00AC10EF"/>
    <w:rsid w:val="00AC5E41"/>
    <w:rsid w:val="00AD1779"/>
    <w:rsid w:val="00AD2DAB"/>
    <w:rsid w:val="00AD2FAF"/>
    <w:rsid w:val="00AD406B"/>
    <w:rsid w:val="00AE0D36"/>
    <w:rsid w:val="00AE32EB"/>
    <w:rsid w:val="00AE4FC4"/>
    <w:rsid w:val="00AE5566"/>
    <w:rsid w:val="00AE5A22"/>
    <w:rsid w:val="00AE5BF4"/>
    <w:rsid w:val="00AE6B1F"/>
    <w:rsid w:val="00AE71C5"/>
    <w:rsid w:val="00AF099F"/>
    <w:rsid w:val="00AF0F65"/>
    <w:rsid w:val="00AF12AB"/>
    <w:rsid w:val="00AF32D8"/>
    <w:rsid w:val="00AF3FCC"/>
    <w:rsid w:val="00AF4EB4"/>
    <w:rsid w:val="00B11B6D"/>
    <w:rsid w:val="00B1503F"/>
    <w:rsid w:val="00B1513D"/>
    <w:rsid w:val="00B16961"/>
    <w:rsid w:val="00B21DA8"/>
    <w:rsid w:val="00B21E32"/>
    <w:rsid w:val="00B23BEF"/>
    <w:rsid w:val="00B24B18"/>
    <w:rsid w:val="00B30FBA"/>
    <w:rsid w:val="00B32055"/>
    <w:rsid w:val="00B34335"/>
    <w:rsid w:val="00B35BD6"/>
    <w:rsid w:val="00B368E7"/>
    <w:rsid w:val="00B37211"/>
    <w:rsid w:val="00B40C0E"/>
    <w:rsid w:val="00B526DA"/>
    <w:rsid w:val="00B54BCB"/>
    <w:rsid w:val="00B648DB"/>
    <w:rsid w:val="00B65268"/>
    <w:rsid w:val="00B67B97"/>
    <w:rsid w:val="00B72FD3"/>
    <w:rsid w:val="00B74637"/>
    <w:rsid w:val="00B80182"/>
    <w:rsid w:val="00B816C0"/>
    <w:rsid w:val="00B82082"/>
    <w:rsid w:val="00B83056"/>
    <w:rsid w:val="00B845DB"/>
    <w:rsid w:val="00B87D96"/>
    <w:rsid w:val="00B93EF7"/>
    <w:rsid w:val="00BA0B0A"/>
    <w:rsid w:val="00BA2EF3"/>
    <w:rsid w:val="00BA46C0"/>
    <w:rsid w:val="00BA4FA4"/>
    <w:rsid w:val="00BA5493"/>
    <w:rsid w:val="00BB2674"/>
    <w:rsid w:val="00BB6A80"/>
    <w:rsid w:val="00BC1142"/>
    <w:rsid w:val="00BC1613"/>
    <w:rsid w:val="00BC1B91"/>
    <w:rsid w:val="00BC31CC"/>
    <w:rsid w:val="00BC44D2"/>
    <w:rsid w:val="00BD09C8"/>
    <w:rsid w:val="00BD723C"/>
    <w:rsid w:val="00BE2FF2"/>
    <w:rsid w:val="00BE3D80"/>
    <w:rsid w:val="00BE7D9E"/>
    <w:rsid w:val="00BF2C5D"/>
    <w:rsid w:val="00BF3172"/>
    <w:rsid w:val="00BF4E50"/>
    <w:rsid w:val="00BF7A57"/>
    <w:rsid w:val="00C05798"/>
    <w:rsid w:val="00C06C80"/>
    <w:rsid w:val="00C11CF7"/>
    <w:rsid w:val="00C11D9F"/>
    <w:rsid w:val="00C1452D"/>
    <w:rsid w:val="00C15F37"/>
    <w:rsid w:val="00C15F4B"/>
    <w:rsid w:val="00C24557"/>
    <w:rsid w:val="00C25343"/>
    <w:rsid w:val="00C26840"/>
    <w:rsid w:val="00C36165"/>
    <w:rsid w:val="00C41A77"/>
    <w:rsid w:val="00C427D8"/>
    <w:rsid w:val="00C43431"/>
    <w:rsid w:val="00C43A4E"/>
    <w:rsid w:val="00C460ED"/>
    <w:rsid w:val="00C47801"/>
    <w:rsid w:val="00C47ED3"/>
    <w:rsid w:val="00C51043"/>
    <w:rsid w:val="00C52836"/>
    <w:rsid w:val="00C53B14"/>
    <w:rsid w:val="00C540BD"/>
    <w:rsid w:val="00C55845"/>
    <w:rsid w:val="00C57EA3"/>
    <w:rsid w:val="00C64D0B"/>
    <w:rsid w:val="00C661CE"/>
    <w:rsid w:val="00C70B95"/>
    <w:rsid w:val="00C71131"/>
    <w:rsid w:val="00C71D68"/>
    <w:rsid w:val="00C73770"/>
    <w:rsid w:val="00C73AD2"/>
    <w:rsid w:val="00C73E01"/>
    <w:rsid w:val="00C75AB9"/>
    <w:rsid w:val="00C75FB9"/>
    <w:rsid w:val="00C767EA"/>
    <w:rsid w:val="00C80E9E"/>
    <w:rsid w:val="00C81438"/>
    <w:rsid w:val="00C8415D"/>
    <w:rsid w:val="00C91770"/>
    <w:rsid w:val="00C92576"/>
    <w:rsid w:val="00C967A5"/>
    <w:rsid w:val="00CA0013"/>
    <w:rsid w:val="00CA0307"/>
    <w:rsid w:val="00CA08B6"/>
    <w:rsid w:val="00CA323A"/>
    <w:rsid w:val="00CA3791"/>
    <w:rsid w:val="00CA41AF"/>
    <w:rsid w:val="00CA4B1D"/>
    <w:rsid w:val="00CA4E6A"/>
    <w:rsid w:val="00CA64AE"/>
    <w:rsid w:val="00CB004A"/>
    <w:rsid w:val="00CB01A5"/>
    <w:rsid w:val="00CB1200"/>
    <w:rsid w:val="00CB51A4"/>
    <w:rsid w:val="00CC172E"/>
    <w:rsid w:val="00CC412F"/>
    <w:rsid w:val="00CC4B3C"/>
    <w:rsid w:val="00CC5F10"/>
    <w:rsid w:val="00CC6F21"/>
    <w:rsid w:val="00CD3284"/>
    <w:rsid w:val="00CD6FF6"/>
    <w:rsid w:val="00CE1CAE"/>
    <w:rsid w:val="00CE25DB"/>
    <w:rsid w:val="00CE4B4E"/>
    <w:rsid w:val="00CE6D8A"/>
    <w:rsid w:val="00CF0B4C"/>
    <w:rsid w:val="00CF1C52"/>
    <w:rsid w:val="00CF7AAE"/>
    <w:rsid w:val="00D008CD"/>
    <w:rsid w:val="00D020A7"/>
    <w:rsid w:val="00D04BB5"/>
    <w:rsid w:val="00D10D64"/>
    <w:rsid w:val="00D15D13"/>
    <w:rsid w:val="00D16D85"/>
    <w:rsid w:val="00D206DA"/>
    <w:rsid w:val="00D21526"/>
    <w:rsid w:val="00D2491C"/>
    <w:rsid w:val="00D2496C"/>
    <w:rsid w:val="00D24DA8"/>
    <w:rsid w:val="00D26804"/>
    <w:rsid w:val="00D27D32"/>
    <w:rsid w:val="00D30359"/>
    <w:rsid w:val="00D3065B"/>
    <w:rsid w:val="00D3655A"/>
    <w:rsid w:val="00D36D20"/>
    <w:rsid w:val="00D406F8"/>
    <w:rsid w:val="00D412DA"/>
    <w:rsid w:val="00D46EC5"/>
    <w:rsid w:val="00D47186"/>
    <w:rsid w:val="00D524F2"/>
    <w:rsid w:val="00D55ADD"/>
    <w:rsid w:val="00D56106"/>
    <w:rsid w:val="00D615BA"/>
    <w:rsid w:val="00D62123"/>
    <w:rsid w:val="00D70468"/>
    <w:rsid w:val="00D71A20"/>
    <w:rsid w:val="00D74013"/>
    <w:rsid w:val="00D74BE4"/>
    <w:rsid w:val="00D75861"/>
    <w:rsid w:val="00D76989"/>
    <w:rsid w:val="00D77E05"/>
    <w:rsid w:val="00D8079C"/>
    <w:rsid w:val="00D809BE"/>
    <w:rsid w:val="00D84887"/>
    <w:rsid w:val="00D85DF4"/>
    <w:rsid w:val="00D861A4"/>
    <w:rsid w:val="00D862F8"/>
    <w:rsid w:val="00D905D8"/>
    <w:rsid w:val="00D9113E"/>
    <w:rsid w:val="00D915FB"/>
    <w:rsid w:val="00D91E24"/>
    <w:rsid w:val="00DA0298"/>
    <w:rsid w:val="00DA07DF"/>
    <w:rsid w:val="00DA639D"/>
    <w:rsid w:val="00DA71A5"/>
    <w:rsid w:val="00DA76B5"/>
    <w:rsid w:val="00DB3962"/>
    <w:rsid w:val="00DB3C0F"/>
    <w:rsid w:val="00DB4363"/>
    <w:rsid w:val="00DB6209"/>
    <w:rsid w:val="00DB6213"/>
    <w:rsid w:val="00DB67DF"/>
    <w:rsid w:val="00DB6CD5"/>
    <w:rsid w:val="00DC143E"/>
    <w:rsid w:val="00DC6B87"/>
    <w:rsid w:val="00DC7917"/>
    <w:rsid w:val="00DD068A"/>
    <w:rsid w:val="00DD28DE"/>
    <w:rsid w:val="00DD2966"/>
    <w:rsid w:val="00DD51AD"/>
    <w:rsid w:val="00DE2AF1"/>
    <w:rsid w:val="00DE5D0D"/>
    <w:rsid w:val="00DF2031"/>
    <w:rsid w:val="00DF34F7"/>
    <w:rsid w:val="00DF443C"/>
    <w:rsid w:val="00DF4AF3"/>
    <w:rsid w:val="00DF4E4A"/>
    <w:rsid w:val="00DF51F4"/>
    <w:rsid w:val="00DF5C3A"/>
    <w:rsid w:val="00DF5FAC"/>
    <w:rsid w:val="00E0220A"/>
    <w:rsid w:val="00E04F51"/>
    <w:rsid w:val="00E10294"/>
    <w:rsid w:val="00E11A63"/>
    <w:rsid w:val="00E12340"/>
    <w:rsid w:val="00E14BE2"/>
    <w:rsid w:val="00E15856"/>
    <w:rsid w:val="00E15863"/>
    <w:rsid w:val="00E16D4C"/>
    <w:rsid w:val="00E25423"/>
    <w:rsid w:val="00E25CEE"/>
    <w:rsid w:val="00E2645C"/>
    <w:rsid w:val="00E33AC2"/>
    <w:rsid w:val="00E34F9C"/>
    <w:rsid w:val="00E37D29"/>
    <w:rsid w:val="00E41823"/>
    <w:rsid w:val="00E47984"/>
    <w:rsid w:val="00E534FC"/>
    <w:rsid w:val="00E62CB9"/>
    <w:rsid w:val="00E70CF9"/>
    <w:rsid w:val="00E719C3"/>
    <w:rsid w:val="00E72B5D"/>
    <w:rsid w:val="00E75F0D"/>
    <w:rsid w:val="00E76316"/>
    <w:rsid w:val="00E767CA"/>
    <w:rsid w:val="00E83C56"/>
    <w:rsid w:val="00E8457E"/>
    <w:rsid w:val="00E85592"/>
    <w:rsid w:val="00E927F2"/>
    <w:rsid w:val="00E929DD"/>
    <w:rsid w:val="00E96198"/>
    <w:rsid w:val="00E9634D"/>
    <w:rsid w:val="00E9674C"/>
    <w:rsid w:val="00EA13E3"/>
    <w:rsid w:val="00EA41CD"/>
    <w:rsid w:val="00EA58F0"/>
    <w:rsid w:val="00EB2742"/>
    <w:rsid w:val="00EB4D0F"/>
    <w:rsid w:val="00EB5F38"/>
    <w:rsid w:val="00EB79FC"/>
    <w:rsid w:val="00EC30E6"/>
    <w:rsid w:val="00ED158C"/>
    <w:rsid w:val="00ED246C"/>
    <w:rsid w:val="00ED718F"/>
    <w:rsid w:val="00EE02F3"/>
    <w:rsid w:val="00EE1A24"/>
    <w:rsid w:val="00EE4CA3"/>
    <w:rsid w:val="00EE6342"/>
    <w:rsid w:val="00EE6DC0"/>
    <w:rsid w:val="00EE73DE"/>
    <w:rsid w:val="00EF353D"/>
    <w:rsid w:val="00EF543E"/>
    <w:rsid w:val="00EF5E48"/>
    <w:rsid w:val="00F00C3F"/>
    <w:rsid w:val="00F05D11"/>
    <w:rsid w:val="00F11175"/>
    <w:rsid w:val="00F1263F"/>
    <w:rsid w:val="00F13A23"/>
    <w:rsid w:val="00F2051D"/>
    <w:rsid w:val="00F224EA"/>
    <w:rsid w:val="00F26173"/>
    <w:rsid w:val="00F26FCF"/>
    <w:rsid w:val="00F3610E"/>
    <w:rsid w:val="00F36B20"/>
    <w:rsid w:val="00F37294"/>
    <w:rsid w:val="00F373B8"/>
    <w:rsid w:val="00F3751B"/>
    <w:rsid w:val="00F37C99"/>
    <w:rsid w:val="00F4019C"/>
    <w:rsid w:val="00F42D1A"/>
    <w:rsid w:val="00F45E95"/>
    <w:rsid w:val="00F46B81"/>
    <w:rsid w:val="00F4708A"/>
    <w:rsid w:val="00F52A46"/>
    <w:rsid w:val="00F52F5E"/>
    <w:rsid w:val="00F56559"/>
    <w:rsid w:val="00F61040"/>
    <w:rsid w:val="00F61F37"/>
    <w:rsid w:val="00F6570D"/>
    <w:rsid w:val="00F67FEC"/>
    <w:rsid w:val="00F71622"/>
    <w:rsid w:val="00F72F4E"/>
    <w:rsid w:val="00F75511"/>
    <w:rsid w:val="00F766B7"/>
    <w:rsid w:val="00F76FAD"/>
    <w:rsid w:val="00F77DB4"/>
    <w:rsid w:val="00F839E7"/>
    <w:rsid w:val="00F86F78"/>
    <w:rsid w:val="00F8740A"/>
    <w:rsid w:val="00F9262D"/>
    <w:rsid w:val="00F963EC"/>
    <w:rsid w:val="00FA0A66"/>
    <w:rsid w:val="00FA41D0"/>
    <w:rsid w:val="00FA60EC"/>
    <w:rsid w:val="00FB3252"/>
    <w:rsid w:val="00FB3BA8"/>
    <w:rsid w:val="00FB599D"/>
    <w:rsid w:val="00FC0A49"/>
    <w:rsid w:val="00FC108B"/>
    <w:rsid w:val="00FC1263"/>
    <w:rsid w:val="00FC33D0"/>
    <w:rsid w:val="00FD1A0E"/>
    <w:rsid w:val="00FD1EA5"/>
    <w:rsid w:val="00FD327D"/>
    <w:rsid w:val="00FE155B"/>
    <w:rsid w:val="00FE22C7"/>
    <w:rsid w:val="00FE7B78"/>
    <w:rsid w:val="00FF176C"/>
    <w:rsid w:val="00FF2EDF"/>
    <w:rsid w:val="00FF5ADE"/>
    <w:rsid w:val="00FF5EEE"/>
    <w:rsid w:val="01374EFB"/>
    <w:rsid w:val="02EE8384"/>
    <w:rsid w:val="0428ECD3"/>
    <w:rsid w:val="051FF54E"/>
    <w:rsid w:val="081AF471"/>
    <w:rsid w:val="085C213D"/>
    <w:rsid w:val="091A6D2D"/>
    <w:rsid w:val="0DB25F5F"/>
    <w:rsid w:val="0FA55A85"/>
    <w:rsid w:val="1067BC0E"/>
    <w:rsid w:val="10A79270"/>
    <w:rsid w:val="12A2CEA1"/>
    <w:rsid w:val="15337CEE"/>
    <w:rsid w:val="157BFA9E"/>
    <w:rsid w:val="169B3C27"/>
    <w:rsid w:val="17A622C1"/>
    <w:rsid w:val="17BD9A6B"/>
    <w:rsid w:val="18C56CFB"/>
    <w:rsid w:val="18FE9B47"/>
    <w:rsid w:val="1A7385AD"/>
    <w:rsid w:val="1AEAA937"/>
    <w:rsid w:val="1AEAAA08"/>
    <w:rsid w:val="1B17A6B9"/>
    <w:rsid w:val="1C80C29E"/>
    <w:rsid w:val="1D5926A8"/>
    <w:rsid w:val="201F3EA8"/>
    <w:rsid w:val="21BF281E"/>
    <w:rsid w:val="2284CD4C"/>
    <w:rsid w:val="2552DD64"/>
    <w:rsid w:val="25BC5E77"/>
    <w:rsid w:val="2836BEFF"/>
    <w:rsid w:val="285CD2C7"/>
    <w:rsid w:val="28AD46F7"/>
    <w:rsid w:val="2E19D314"/>
    <w:rsid w:val="2E7FA90E"/>
    <w:rsid w:val="2F4005DB"/>
    <w:rsid w:val="30E74A82"/>
    <w:rsid w:val="3176EE7D"/>
    <w:rsid w:val="3244F221"/>
    <w:rsid w:val="3381093A"/>
    <w:rsid w:val="3575600F"/>
    <w:rsid w:val="3972FA62"/>
    <w:rsid w:val="39FE1CE1"/>
    <w:rsid w:val="3B57B8DA"/>
    <w:rsid w:val="3B99ED42"/>
    <w:rsid w:val="3C88E981"/>
    <w:rsid w:val="3CC6415A"/>
    <w:rsid w:val="3E8091A7"/>
    <w:rsid w:val="3FF7750A"/>
    <w:rsid w:val="400D46DB"/>
    <w:rsid w:val="401C8974"/>
    <w:rsid w:val="40C6BDD7"/>
    <w:rsid w:val="41FEE45B"/>
    <w:rsid w:val="42CDA1D4"/>
    <w:rsid w:val="43942C45"/>
    <w:rsid w:val="439AB4BC"/>
    <w:rsid w:val="447A6FB9"/>
    <w:rsid w:val="4536851D"/>
    <w:rsid w:val="475EF0D6"/>
    <w:rsid w:val="48229F11"/>
    <w:rsid w:val="4AE65B03"/>
    <w:rsid w:val="4BA07969"/>
    <w:rsid w:val="4ED64FA3"/>
    <w:rsid w:val="50143389"/>
    <w:rsid w:val="50D9BE8D"/>
    <w:rsid w:val="5201CFFB"/>
    <w:rsid w:val="53E52701"/>
    <w:rsid w:val="5409D53A"/>
    <w:rsid w:val="541A337F"/>
    <w:rsid w:val="56627F9C"/>
    <w:rsid w:val="56C38299"/>
    <w:rsid w:val="573D31BF"/>
    <w:rsid w:val="58005113"/>
    <w:rsid w:val="58296D40"/>
    <w:rsid w:val="587D593D"/>
    <w:rsid w:val="59513123"/>
    <w:rsid w:val="5A034411"/>
    <w:rsid w:val="5A38687E"/>
    <w:rsid w:val="5C182AC6"/>
    <w:rsid w:val="5DB3FB27"/>
    <w:rsid w:val="5EF12E48"/>
    <w:rsid w:val="5F67604E"/>
    <w:rsid w:val="5F872858"/>
    <w:rsid w:val="615D50AE"/>
    <w:rsid w:val="6180E0F6"/>
    <w:rsid w:val="61CE153A"/>
    <w:rsid w:val="62D4DA86"/>
    <w:rsid w:val="651851AF"/>
    <w:rsid w:val="660864E5"/>
    <w:rsid w:val="675955C7"/>
    <w:rsid w:val="68A2B648"/>
    <w:rsid w:val="6A699828"/>
    <w:rsid w:val="6B8E839F"/>
    <w:rsid w:val="6D45B56F"/>
    <w:rsid w:val="6DA39E7F"/>
    <w:rsid w:val="6E951716"/>
    <w:rsid w:val="6F9CC800"/>
    <w:rsid w:val="70C2CB69"/>
    <w:rsid w:val="74414DFB"/>
    <w:rsid w:val="75427A60"/>
    <w:rsid w:val="766112BF"/>
    <w:rsid w:val="77100D03"/>
    <w:rsid w:val="7ACF36D7"/>
    <w:rsid w:val="7B54EAB8"/>
    <w:rsid w:val="7D2B40E4"/>
    <w:rsid w:val="7DA92D9F"/>
    <w:rsid w:val="7E247A39"/>
    <w:rsid w:val="7EDBD7F1"/>
    <w:rsid w:val="7F7F76B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74A15"/>
  <w15:docId w15:val="{AF4BA99F-3065-4341-A4E9-39A8A573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5A64"/>
    <w:rPr>
      <w:sz w:val="24"/>
      <w:szCs w:val="24"/>
      <w:lang w:eastAsia="zh-CN"/>
    </w:rPr>
  </w:style>
  <w:style w:type="paragraph" w:styleId="Heading1">
    <w:name w:val="heading 1"/>
    <w:basedOn w:val="Normal"/>
    <w:next w:val="Normal"/>
    <w:link w:val="Heading1Char"/>
    <w:qFormat/>
    <w:rsid w:val="008B4684"/>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qFormat/>
    <w:rsid w:val="00F3751B"/>
    <w:pPr>
      <w:keepNext/>
      <w:spacing w:before="240" w:after="60"/>
      <w:outlineLvl w:val="1"/>
    </w:pPr>
    <w:rPr>
      <w:rFonts w:ascii="Arial" w:hAnsi="Arial" w:cs="Arial"/>
      <w:b/>
      <w:bCs/>
      <w:iCs/>
      <w:sz w:val="28"/>
      <w:szCs w:val="28"/>
      <w:lang w:eastAsia="en-US"/>
    </w:rPr>
  </w:style>
  <w:style w:type="paragraph" w:styleId="Heading3">
    <w:name w:val="heading 3"/>
    <w:basedOn w:val="Normal"/>
    <w:next w:val="Normal"/>
    <w:qFormat/>
    <w:rsid w:val="00F3751B"/>
    <w:pPr>
      <w:keepNext/>
      <w:spacing w:before="240" w:after="60"/>
      <w:outlineLvl w:val="2"/>
    </w:pPr>
    <w:rPr>
      <w:rFonts w:ascii="Arial" w:hAnsi="Arial" w:cs="Arial"/>
      <w:b/>
      <w:bCs/>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D32EB"/>
    <w:pPr>
      <w:tabs>
        <w:tab w:val="center" w:pos="4320"/>
        <w:tab w:val="right" w:pos="8640"/>
      </w:tabs>
    </w:pPr>
    <w:rPr>
      <w:rFonts w:ascii="Arial" w:hAnsi="Arial"/>
      <w:sz w:val="20"/>
      <w:lang w:eastAsia="en-US"/>
    </w:rPr>
  </w:style>
  <w:style w:type="paragraph" w:styleId="Footer">
    <w:name w:val="footer"/>
    <w:basedOn w:val="Normal"/>
    <w:link w:val="FooterChar"/>
    <w:uiPriority w:val="99"/>
    <w:rsid w:val="004D32EB"/>
    <w:pPr>
      <w:tabs>
        <w:tab w:val="center" w:pos="4320"/>
        <w:tab w:val="right" w:pos="8640"/>
      </w:tabs>
    </w:pPr>
    <w:rPr>
      <w:rFonts w:ascii="Arial" w:hAnsi="Arial"/>
      <w:sz w:val="20"/>
      <w:lang w:eastAsia="en-US"/>
    </w:r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4307CB"/>
    <w:pPr>
      <w:ind w:left="720"/>
      <w:contextualSpacing/>
    </w:pPr>
    <w:rPr>
      <w:rFonts w:ascii="Arial" w:hAnsi="Arial"/>
      <w:sz w:val="20"/>
      <w:lang w:eastAsia="en-US"/>
    </w:rPr>
  </w:style>
  <w:style w:type="paragraph" w:styleId="TOC1">
    <w:name w:val="toc 1"/>
    <w:basedOn w:val="Normal"/>
    <w:link w:val="TOC1Char"/>
    <w:uiPriority w:val="39"/>
    <w:rsid w:val="00257D35"/>
    <w:pPr>
      <w:tabs>
        <w:tab w:val="right" w:leader="dot" w:pos="9360"/>
      </w:tabs>
      <w:spacing w:before="120" w:after="120"/>
    </w:pPr>
    <w:rPr>
      <w:rFonts w:ascii="Arial" w:hAnsi="Arial"/>
      <w:b/>
      <w:caps/>
      <w:sz w:val="22"/>
      <w:szCs w:val="20"/>
      <w:lang w:eastAsia="en-US"/>
    </w:rPr>
  </w:style>
  <w:style w:type="paragraph" w:styleId="TOC2">
    <w:name w:val="toc 2"/>
    <w:basedOn w:val="Normal"/>
    <w:uiPriority w:val="39"/>
    <w:rsid w:val="00257D35"/>
    <w:pPr>
      <w:tabs>
        <w:tab w:val="right" w:leader="dot" w:pos="9360"/>
      </w:tabs>
      <w:ind w:left="200"/>
    </w:pPr>
    <w:rPr>
      <w:rFonts w:ascii="Arial" w:hAnsi="Arial"/>
      <w:smallCaps/>
      <w:sz w:val="22"/>
      <w:szCs w:val="20"/>
      <w:lang w:eastAsia="en-US"/>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rFonts w:ascii="Arial" w:hAnsi="Arial"/>
      <w:sz w:val="22"/>
      <w:lang w:eastAsia="en-US"/>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2"/>
      </w:numPr>
    </w:pPr>
    <w:rPr>
      <w:rFonts w:ascii="Arial" w:hAnsi="Arial"/>
      <w:sz w:val="22"/>
      <w:szCs w:val="22"/>
      <w:lang w:eastAsia="en-US"/>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ascii="Arial" w:hAnsi="Arial" w:cs="Arial"/>
      <w:b/>
      <w:sz w:val="20"/>
      <w:lang w:eastAsia="en-US"/>
    </w:rPr>
  </w:style>
  <w:style w:type="paragraph" w:customStyle="1" w:styleId="para">
    <w:name w:val="para"/>
    <w:basedOn w:val="Normal"/>
    <w:rsid w:val="00851AF0"/>
    <w:pPr>
      <w:spacing w:before="100" w:beforeAutospacing="1" w:after="100" w:afterAutospacing="1"/>
    </w:pPr>
    <w:rPr>
      <w:rFonts w:ascii="Arial" w:hAnsi="Arial" w:cs="Arial"/>
      <w:color w:val="000000"/>
      <w:sz w:val="22"/>
      <w:szCs w:val="22"/>
      <w:lang w:eastAsia="en-US"/>
    </w:rPr>
  </w:style>
  <w:style w:type="paragraph" w:customStyle="1" w:styleId="TableSubHeader">
    <w:name w:val="Table Sub Header"/>
    <w:basedOn w:val="Normal"/>
    <w:rsid w:val="00851AF0"/>
    <w:pPr>
      <w:spacing w:before="60" w:after="60"/>
    </w:pPr>
    <w:rPr>
      <w:rFonts w:ascii="Arial" w:hAnsi="Arial"/>
      <w:b/>
      <w:sz w:val="22"/>
      <w:lang w:eastAsia="en-US"/>
    </w:rPr>
  </w:style>
  <w:style w:type="character" w:customStyle="1" w:styleId="Heading1Char">
    <w:name w:val="Heading 1 Char"/>
    <w:basedOn w:val="DefaultParagraphFont"/>
    <w:link w:val="Heading1"/>
    <w:rsid w:val="00630C7D"/>
    <w:rPr>
      <w:rFonts w:ascii="Arial" w:hAnsi="Arial" w:cs="Arial"/>
      <w:b/>
      <w:bCs/>
      <w:kern w:val="32"/>
      <w:sz w:val="32"/>
      <w:szCs w:val="32"/>
    </w:rPr>
  </w:style>
  <w:style w:type="paragraph" w:styleId="BalloonText">
    <w:name w:val="Balloon Text"/>
    <w:basedOn w:val="Normal"/>
    <w:link w:val="BalloonTextChar"/>
    <w:semiHidden/>
    <w:unhideWhenUsed/>
    <w:rsid w:val="007867DE"/>
    <w:rPr>
      <w:rFonts w:ascii="Segoe UI" w:hAnsi="Segoe UI" w:cs="Segoe UI"/>
      <w:sz w:val="18"/>
      <w:szCs w:val="18"/>
      <w:lang w:eastAsia="en-US"/>
    </w:rPr>
  </w:style>
  <w:style w:type="character" w:customStyle="1" w:styleId="BalloonTextChar">
    <w:name w:val="Balloon Text Char"/>
    <w:basedOn w:val="DefaultParagraphFont"/>
    <w:link w:val="BalloonText"/>
    <w:semiHidden/>
    <w:rsid w:val="007867DE"/>
    <w:rPr>
      <w:rFonts w:ascii="Segoe UI" w:hAnsi="Segoe UI" w:cs="Segoe UI"/>
      <w:sz w:val="18"/>
      <w:szCs w:val="18"/>
    </w:rPr>
  </w:style>
  <w:style w:type="paragraph" w:styleId="NormalWeb">
    <w:name w:val="Normal (Web)"/>
    <w:basedOn w:val="Normal"/>
    <w:uiPriority w:val="99"/>
    <w:unhideWhenUsed/>
    <w:rsid w:val="00A334E9"/>
    <w:pPr>
      <w:spacing w:before="100" w:beforeAutospacing="1" w:after="100" w:afterAutospacing="1"/>
    </w:pPr>
  </w:style>
  <w:style w:type="paragraph" w:styleId="Title">
    <w:name w:val="Title"/>
    <w:basedOn w:val="Normal"/>
    <w:next w:val="Normal"/>
    <w:link w:val="TitleChar"/>
    <w:uiPriority w:val="10"/>
    <w:qFormat/>
    <w:rsid w:val="00586960"/>
    <w:pPr>
      <w:contextualSpacing/>
    </w:pPr>
    <w:rPr>
      <w:rFonts w:asciiTheme="majorHAnsi" w:eastAsiaTheme="majorEastAsia" w:hAnsiTheme="majorHAnsi" w:cstheme="majorBidi"/>
      <w:spacing w:val="-10"/>
      <w:kern w:val="28"/>
      <w:sz w:val="56"/>
      <w:szCs w:val="56"/>
      <w:lang w:val="en-CA" w:eastAsia="en-US"/>
    </w:rPr>
  </w:style>
  <w:style w:type="character" w:customStyle="1" w:styleId="TitleChar">
    <w:name w:val="Title Char"/>
    <w:basedOn w:val="DefaultParagraphFont"/>
    <w:link w:val="Title"/>
    <w:uiPriority w:val="10"/>
    <w:rsid w:val="00586960"/>
    <w:rPr>
      <w:rFonts w:asciiTheme="majorHAnsi" w:eastAsiaTheme="majorEastAsia" w:hAnsiTheme="majorHAnsi" w:cstheme="majorBidi"/>
      <w:spacing w:val="-10"/>
      <w:kern w:val="28"/>
      <w:sz w:val="56"/>
      <w:szCs w:val="56"/>
      <w:lang w:val="en-CA"/>
    </w:rPr>
  </w:style>
  <w:style w:type="table" w:styleId="GridTable4-Accent1">
    <w:name w:val="Grid Table 4 Accent 1"/>
    <w:basedOn w:val="TableNormal"/>
    <w:uiPriority w:val="49"/>
    <w:rsid w:val="00586960"/>
    <w:rPr>
      <w:rFonts w:asciiTheme="minorHAnsi" w:eastAsiaTheme="minorHAnsi" w:hAnsiTheme="minorHAnsi" w:cstheme="minorBidi"/>
      <w:sz w:val="22"/>
      <w:szCs w:val="22"/>
      <w:lang w:val="en-C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erChar">
    <w:name w:val="Header Char"/>
    <w:basedOn w:val="DefaultParagraphFont"/>
    <w:link w:val="Header"/>
    <w:rsid w:val="00817BBE"/>
    <w:rPr>
      <w:rFonts w:ascii="Arial" w:hAnsi="Arial"/>
      <w:szCs w:val="24"/>
    </w:rPr>
  </w:style>
  <w:style w:type="paragraph" w:styleId="TOCHeading">
    <w:name w:val="TOC Heading"/>
    <w:basedOn w:val="Heading1"/>
    <w:next w:val="Normal"/>
    <w:uiPriority w:val="39"/>
    <w:unhideWhenUsed/>
    <w:qFormat/>
    <w:rsid w:val="00F11175"/>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UnresolvedMention">
    <w:name w:val="Unresolved Mention"/>
    <w:basedOn w:val="DefaultParagraphFont"/>
    <w:uiPriority w:val="99"/>
    <w:semiHidden/>
    <w:unhideWhenUsed/>
    <w:rsid w:val="00274933"/>
    <w:rPr>
      <w:color w:val="605E5C"/>
      <w:shd w:val="clear" w:color="auto" w:fill="E1DFDD"/>
    </w:rPr>
  </w:style>
  <w:style w:type="character" w:customStyle="1" w:styleId="citationstylesgno2wrpf">
    <w:name w:val="citationstyles_gno2wrpf"/>
    <w:basedOn w:val="DefaultParagraphFont"/>
    <w:rsid w:val="00A55D26"/>
  </w:style>
  <w:style w:type="character" w:styleId="Emphasis">
    <w:name w:val="Emphasis"/>
    <w:basedOn w:val="DefaultParagraphFont"/>
    <w:uiPriority w:val="20"/>
    <w:qFormat/>
    <w:rsid w:val="00A55D26"/>
    <w:rPr>
      <w:i/>
      <w:iCs/>
    </w:rPr>
  </w:style>
  <w:style w:type="paragraph" w:customStyle="1" w:styleId="paragraph">
    <w:name w:val="paragraph"/>
    <w:basedOn w:val="Normal"/>
    <w:rsid w:val="00F3610E"/>
    <w:pPr>
      <w:spacing w:before="100" w:beforeAutospacing="1" w:after="100" w:afterAutospacing="1"/>
    </w:pPr>
    <w:rPr>
      <w:lang w:val="en-CA" w:eastAsia="en-CA"/>
    </w:rPr>
  </w:style>
  <w:style w:type="character" w:customStyle="1" w:styleId="normaltextrun">
    <w:name w:val="normaltextrun"/>
    <w:basedOn w:val="DefaultParagraphFont"/>
    <w:rsid w:val="00F3610E"/>
  </w:style>
  <w:style w:type="character" w:customStyle="1" w:styleId="eop">
    <w:name w:val="eop"/>
    <w:basedOn w:val="DefaultParagraphFont"/>
    <w:rsid w:val="00F3610E"/>
  </w:style>
  <w:style w:type="character" w:customStyle="1" w:styleId="wacimagecontainer">
    <w:name w:val="wacimagecontainer"/>
    <w:basedOn w:val="DefaultParagraphFont"/>
    <w:rsid w:val="00F3610E"/>
  </w:style>
  <w:style w:type="paragraph" w:styleId="TOC3">
    <w:name w:val="toc 3"/>
    <w:basedOn w:val="Normal"/>
    <w:next w:val="Normal"/>
    <w:autoRedefine/>
    <w:uiPriority w:val="39"/>
    <w:unhideWhenUsed/>
    <w:rsid w:val="00272FC9"/>
    <w:pPr>
      <w:spacing w:after="100"/>
      <w:ind w:left="480"/>
    </w:pPr>
  </w:style>
  <w:style w:type="paragraph" w:styleId="NoSpacing">
    <w:name w:val="No Spacing"/>
    <w:link w:val="NoSpacingChar"/>
    <w:uiPriority w:val="1"/>
    <w:qFormat/>
    <w:rsid w:val="000E59C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E59C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171">
      <w:bodyDiv w:val="1"/>
      <w:marLeft w:val="0"/>
      <w:marRight w:val="0"/>
      <w:marTop w:val="0"/>
      <w:marBottom w:val="0"/>
      <w:divBdr>
        <w:top w:val="none" w:sz="0" w:space="0" w:color="auto"/>
        <w:left w:val="none" w:sz="0" w:space="0" w:color="auto"/>
        <w:bottom w:val="none" w:sz="0" w:space="0" w:color="auto"/>
        <w:right w:val="none" w:sz="0" w:space="0" w:color="auto"/>
      </w:divBdr>
    </w:div>
    <w:div w:id="169761532">
      <w:bodyDiv w:val="1"/>
      <w:marLeft w:val="0"/>
      <w:marRight w:val="0"/>
      <w:marTop w:val="0"/>
      <w:marBottom w:val="0"/>
      <w:divBdr>
        <w:top w:val="none" w:sz="0" w:space="0" w:color="auto"/>
        <w:left w:val="none" w:sz="0" w:space="0" w:color="auto"/>
        <w:bottom w:val="none" w:sz="0" w:space="0" w:color="auto"/>
        <w:right w:val="none" w:sz="0" w:space="0" w:color="auto"/>
      </w:divBdr>
    </w:div>
    <w:div w:id="242571847">
      <w:bodyDiv w:val="1"/>
      <w:marLeft w:val="0"/>
      <w:marRight w:val="0"/>
      <w:marTop w:val="0"/>
      <w:marBottom w:val="0"/>
      <w:divBdr>
        <w:top w:val="none" w:sz="0" w:space="0" w:color="auto"/>
        <w:left w:val="none" w:sz="0" w:space="0" w:color="auto"/>
        <w:bottom w:val="none" w:sz="0" w:space="0" w:color="auto"/>
        <w:right w:val="none" w:sz="0" w:space="0" w:color="auto"/>
      </w:divBdr>
      <w:divsChild>
        <w:div w:id="105276706">
          <w:marLeft w:val="0"/>
          <w:marRight w:val="0"/>
          <w:marTop w:val="0"/>
          <w:marBottom w:val="0"/>
          <w:divBdr>
            <w:top w:val="single" w:sz="2" w:space="0" w:color="E5E7EB"/>
            <w:left w:val="single" w:sz="2" w:space="0" w:color="E5E7EB"/>
            <w:bottom w:val="single" w:sz="2" w:space="0" w:color="E5E7EB"/>
            <w:right w:val="single" w:sz="2" w:space="0" w:color="E5E7EB"/>
          </w:divBdr>
        </w:div>
        <w:div w:id="111215860">
          <w:marLeft w:val="0"/>
          <w:marRight w:val="0"/>
          <w:marTop w:val="0"/>
          <w:marBottom w:val="0"/>
          <w:divBdr>
            <w:top w:val="single" w:sz="2" w:space="0" w:color="E5E7EB"/>
            <w:left w:val="single" w:sz="2" w:space="0" w:color="E5E7EB"/>
            <w:bottom w:val="single" w:sz="2" w:space="0" w:color="E5E7EB"/>
            <w:right w:val="single" w:sz="2" w:space="0" w:color="E5E7EB"/>
          </w:divBdr>
        </w:div>
        <w:div w:id="281690811">
          <w:marLeft w:val="0"/>
          <w:marRight w:val="0"/>
          <w:marTop w:val="0"/>
          <w:marBottom w:val="0"/>
          <w:divBdr>
            <w:top w:val="single" w:sz="2" w:space="0" w:color="E5E7EB"/>
            <w:left w:val="single" w:sz="2" w:space="0" w:color="E5E7EB"/>
            <w:bottom w:val="single" w:sz="2" w:space="0" w:color="E5E7EB"/>
            <w:right w:val="single" w:sz="2" w:space="0" w:color="E5E7EB"/>
          </w:divBdr>
        </w:div>
        <w:div w:id="285160672">
          <w:marLeft w:val="0"/>
          <w:marRight w:val="0"/>
          <w:marTop w:val="0"/>
          <w:marBottom w:val="0"/>
          <w:divBdr>
            <w:top w:val="single" w:sz="2" w:space="0" w:color="E5E7EB"/>
            <w:left w:val="single" w:sz="2" w:space="0" w:color="E5E7EB"/>
            <w:bottom w:val="single" w:sz="2" w:space="0" w:color="E5E7EB"/>
            <w:right w:val="single" w:sz="2" w:space="0" w:color="E5E7EB"/>
          </w:divBdr>
        </w:div>
        <w:div w:id="761337607">
          <w:marLeft w:val="0"/>
          <w:marRight w:val="0"/>
          <w:marTop w:val="0"/>
          <w:marBottom w:val="0"/>
          <w:divBdr>
            <w:top w:val="single" w:sz="2" w:space="0" w:color="E5E7EB"/>
            <w:left w:val="single" w:sz="2" w:space="0" w:color="E5E7EB"/>
            <w:bottom w:val="single" w:sz="2" w:space="0" w:color="E5E7EB"/>
            <w:right w:val="single" w:sz="2" w:space="0" w:color="E5E7EB"/>
          </w:divBdr>
        </w:div>
        <w:div w:id="988094462">
          <w:marLeft w:val="0"/>
          <w:marRight w:val="0"/>
          <w:marTop w:val="0"/>
          <w:marBottom w:val="0"/>
          <w:divBdr>
            <w:top w:val="single" w:sz="2" w:space="0" w:color="E5E7EB"/>
            <w:left w:val="single" w:sz="2" w:space="0" w:color="E5E7EB"/>
            <w:bottom w:val="single" w:sz="2" w:space="0" w:color="E5E7EB"/>
            <w:right w:val="single" w:sz="2" w:space="0" w:color="E5E7EB"/>
          </w:divBdr>
        </w:div>
        <w:div w:id="992637930">
          <w:marLeft w:val="0"/>
          <w:marRight w:val="0"/>
          <w:marTop w:val="0"/>
          <w:marBottom w:val="0"/>
          <w:divBdr>
            <w:top w:val="single" w:sz="2" w:space="0" w:color="E5E7EB"/>
            <w:left w:val="single" w:sz="2" w:space="0" w:color="E5E7EB"/>
            <w:bottom w:val="single" w:sz="2" w:space="0" w:color="E5E7EB"/>
            <w:right w:val="single" w:sz="2" w:space="0" w:color="E5E7EB"/>
          </w:divBdr>
        </w:div>
        <w:div w:id="1574581143">
          <w:marLeft w:val="0"/>
          <w:marRight w:val="0"/>
          <w:marTop w:val="0"/>
          <w:marBottom w:val="0"/>
          <w:divBdr>
            <w:top w:val="single" w:sz="2" w:space="0" w:color="E5E7EB"/>
            <w:left w:val="single" w:sz="2" w:space="0" w:color="E5E7EB"/>
            <w:bottom w:val="single" w:sz="2" w:space="0" w:color="E5E7EB"/>
            <w:right w:val="single" w:sz="2" w:space="0" w:color="E5E7EB"/>
          </w:divBdr>
        </w:div>
        <w:div w:id="1699894397">
          <w:marLeft w:val="0"/>
          <w:marRight w:val="0"/>
          <w:marTop w:val="0"/>
          <w:marBottom w:val="0"/>
          <w:divBdr>
            <w:top w:val="single" w:sz="2" w:space="0" w:color="E5E7EB"/>
            <w:left w:val="single" w:sz="2" w:space="0" w:color="E5E7EB"/>
            <w:bottom w:val="single" w:sz="2" w:space="0" w:color="E5E7EB"/>
            <w:right w:val="single" w:sz="2" w:space="0" w:color="E5E7EB"/>
          </w:divBdr>
        </w:div>
        <w:div w:id="1892883284">
          <w:marLeft w:val="0"/>
          <w:marRight w:val="0"/>
          <w:marTop w:val="0"/>
          <w:marBottom w:val="0"/>
          <w:divBdr>
            <w:top w:val="single" w:sz="2" w:space="0" w:color="E5E7EB"/>
            <w:left w:val="single" w:sz="2" w:space="0" w:color="E5E7EB"/>
            <w:bottom w:val="single" w:sz="2" w:space="0" w:color="E5E7EB"/>
            <w:right w:val="single" w:sz="2" w:space="0" w:color="E5E7EB"/>
          </w:divBdr>
        </w:div>
        <w:div w:id="2055814503">
          <w:marLeft w:val="0"/>
          <w:marRight w:val="0"/>
          <w:marTop w:val="0"/>
          <w:marBottom w:val="0"/>
          <w:divBdr>
            <w:top w:val="single" w:sz="2" w:space="0" w:color="E5E7EB"/>
            <w:left w:val="single" w:sz="2" w:space="0" w:color="E5E7EB"/>
            <w:bottom w:val="single" w:sz="2" w:space="0" w:color="E5E7EB"/>
            <w:right w:val="single" w:sz="2" w:space="0" w:color="E5E7EB"/>
          </w:divBdr>
        </w:div>
        <w:div w:id="2134442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063664">
      <w:bodyDiv w:val="1"/>
      <w:marLeft w:val="0"/>
      <w:marRight w:val="0"/>
      <w:marTop w:val="0"/>
      <w:marBottom w:val="0"/>
      <w:divBdr>
        <w:top w:val="none" w:sz="0" w:space="0" w:color="auto"/>
        <w:left w:val="none" w:sz="0" w:space="0" w:color="auto"/>
        <w:bottom w:val="none" w:sz="0" w:space="0" w:color="auto"/>
        <w:right w:val="none" w:sz="0" w:space="0" w:color="auto"/>
      </w:divBdr>
    </w:div>
    <w:div w:id="393164344">
      <w:bodyDiv w:val="1"/>
      <w:marLeft w:val="0"/>
      <w:marRight w:val="0"/>
      <w:marTop w:val="0"/>
      <w:marBottom w:val="0"/>
      <w:divBdr>
        <w:top w:val="none" w:sz="0" w:space="0" w:color="auto"/>
        <w:left w:val="none" w:sz="0" w:space="0" w:color="auto"/>
        <w:bottom w:val="none" w:sz="0" w:space="0" w:color="auto"/>
        <w:right w:val="none" w:sz="0" w:space="0" w:color="auto"/>
      </w:divBdr>
    </w:div>
    <w:div w:id="414061497">
      <w:bodyDiv w:val="1"/>
      <w:marLeft w:val="0"/>
      <w:marRight w:val="0"/>
      <w:marTop w:val="0"/>
      <w:marBottom w:val="0"/>
      <w:divBdr>
        <w:top w:val="none" w:sz="0" w:space="0" w:color="auto"/>
        <w:left w:val="none" w:sz="0" w:space="0" w:color="auto"/>
        <w:bottom w:val="none" w:sz="0" w:space="0" w:color="auto"/>
        <w:right w:val="none" w:sz="0" w:space="0" w:color="auto"/>
      </w:divBdr>
    </w:div>
    <w:div w:id="455032233">
      <w:bodyDiv w:val="1"/>
      <w:marLeft w:val="0"/>
      <w:marRight w:val="0"/>
      <w:marTop w:val="0"/>
      <w:marBottom w:val="0"/>
      <w:divBdr>
        <w:top w:val="none" w:sz="0" w:space="0" w:color="auto"/>
        <w:left w:val="none" w:sz="0" w:space="0" w:color="auto"/>
        <w:bottom w:val="none" w:sz="0" w:space="0" w:color="auto"/>
        <w:right w:val="none" w:sz="0" w:space="0" w:color="auto"/>
      </w:divBdr>
    </w:div>
    <w:div w:id="621770191">
      <w:bodyDiv w:val="1"/>
      <w:marLeft w:val="0"/>
      <w:marRight w:val="0"/>
      <w:marTop w:val="0"/>
      <w:marBottom w:val="0"/>
      <w:divBdr>
        <w:top w:val="none" w:sz="0" w:space="0" w:color="auto"/>
        <w:left w:val="none" w:sz="0" w:space="0" w:color="auto"/>
        <w:bottom w:val="none" w:sz="0" w:space="0" w:color="auto"/>
        <w:right w:val="none" w:sz="0" w:space="0" w:color="auto"/>
      </w:divBdr>
    </w:div>
    <w:div w:id="634219395">
      <w:bodyDiv w:val="1"/>
      <w:marLeft w:val="0"/>
      <w:marRight w:val="0"/>
      <w:marTop w:val="0"/>
      <w:marBottom w:val="0"/>
      <w:divBdr>
        <w:top w:val="none" w:sz="0" w:space="0" w:color="auto"/>
        <w:left w:val="none" w:sz="0" w:space="0" w:color="auto"/>
        <w:bottom w:val="none" w:sz="0" w:space="0" w:color="auto"/>
        <w:right w:val="none" w:sz="0" w:space="0" w:color="auto"/>
      </w:divBdr>
    </w:div>
    <w:div w:id="695085357">
      <w:bodyDiv w:val="1"/>
      <w:marLeft w:val="0"/>
      <w:marRight w:val="0"/>
      <w:marTop w:val="0"/>
      <w:marBottom w:val="0"/>
      <w:divBdr>
        <w:top w:val="none" w:sz="0" w:space="0" w:color="auto"/>
        <w:left w:val="none" w:sz="0" w:space="0" w:color="auto"/>
        <w:bottom w:val="none" w:sz="0" w:space="0" w:color="auto"/>
        <w:right w:val="none" w:sz="0" w:space="0" w:color="auto"/>
      </w:divBdr>
    </w:div>
    <w:div w:id="1024132402">
      <w:bodyDiv w:val="1"/>
      <w:marLeft w:val="0"/>
      <w:marRight w:val="0"/>
      <w:marTop w:val="0"/>
      <w:marBottom w:val="0"/>
      <w:divBdr>
        <w:top w:val="none" w:sz="0" w:space="0" w:color="auto"/>
        <w:left w:val="none" w:sz="0" w:space="0" w:color="auto"/>
        <w:bottom w:val="none" w:sz="0" w:space="0" w:color="auto"/>
        <w:right w:val="none" w:sz="0" w:space="0" w:color="auto"/>
      </w:divBdr>
    </w:div>
    <w:div w:id="1039937459">
      <w:bodyDiv w:val="1"/>
      <w:marLeft w:val="0"/>
      <w:marRight w:val="0"/>
      <w:marTop w:val="0"/>
      <w:marBottom w:val="0"/>
      <w:divBdr>
        <w:top w:val="none" w:sz="0" w:space="0" w:color="auto"/>
        <w:left w:val="none" w:sz="0" w:space="0" w:color="auto"/>
        <w:bottom w:val="none" w:sz="0" w:space="0" w:color="auto"/>
        <w:right w:val="none" w:sz="0" w:space="0" w:color="auto"/>
      </w:divBdr>
    </w:div>
    <w:div w:id="1067188332">
      <w:bodyDiv w:val="1"/>
      <w:marLeft w:val="0"/>
      <w:marRight w:val="0"/>
      <w:marTop w:val="0"/>
      <w:marBottom w:val="0"/>
      <w:divBdr>
        <w:top w:val="none" w:sz="0" w:space="0" w:color="auto"/>
        <w:left w:val="none" w:sz="0" w:space="0" w:color="auto"/>
        <w:bottom w:val="none" w:sz="0" w:space="0" w:color="auto"/>
        <w:right w:val="none" w:sz="0" w:space="0" w:color="auto"/>
      </w:divBdr>
    </w:div>
    <w:div w:id="1241216978">
      <w:bodyDiv w:val="1"/>
      <w:marLeft w:val="0"/>
      <w:marRight w:val="0"/>
      <w:marTop w:val="0"/>
      <w:marBottom w:val="0"/>
      <w:divBdr>
        <w:top w:val="none" w:sz="0" w:space="0" w:color="auto"/>
        <w:left w:val="none" w:sz="0" w:space="0" w:color="auto"/>
        <w:bottom w:val="none" w:sz="0" w:space="0" w:color="auto"/>
        <w:right w:val="none" w:sz="0" w:space="0" w:color="auto"/>
      </w:divBdr>
    </w:div>
    <w:div w:id="1248539574">
      <w:bodyDiv w:val="1"/>
      <w:marLeft w:val="0"/>
      <w:marRight w:val="0"/>
      <w:marTop w:val="0"/>
      <w:marBottom w:val="0"/>
      <w:divBdr>
        <w:top w:val="none" w:sz="0" w:space="0" w:color="auto"/>
        <w:left w:val="none" w:sz="0" w:space="0" w:color="auto"/>
        <w:bottom w:val="none" w:sz="0" w:space="0" w:color="auto"/>
        <w:right w:val="none" w:sz="0" w:space="0" w:color="auto"/>
      </w:divBdr>
    </w:div>
    <w:div w:id="1258827133">
      <w:bodyDiv w:val="1"/>
      <w:marLeft w:val="0"/>
      <w:marRight w:val="0"/>
      <w:marTop w:val="0"/>
      <w:marBottom w:val="0"/>
      <w:divBdr>
        <w:top w:val="none" w:sz="0" w:space="0" w:color="auto"/>
        <w:left w:val="none" w:sz="0" w:space="0" w:color="auto"/>
        <w:bottom w:val="none" w:sz="0" w:space="0" w:color="auto"/>
        <w:right w:val="none" w:sz="0" w:space="0" w:color="auto"/>
      </w:divBdr>
    </w:div>
    <w:div w:id="1307121513">
      <w:bodyDiv w:val="1"/>
      <w:marLeft w:val="0"/>
      <w:marRight w:val="0"/>
      <w:marTop w:val="0"/>
      <w:marBottom w:val="0"/>
      <w:divBdr>
        <w:top w:val="none" w:sz="0" w:space="0" w:color="auto"/>
        <w:left w:val="none" w:sz="0" w:space="0" w:color="auto"/>
        <w:bottom w:val="none" w:sz="0" w:space="0" w:color="auto"/>
        <w:right w:val="none" w:sz="0" w:space="0" w:color="auto"/>
      </w:divBdr>
    </w:div>
    <w:div w:id="1428112069">
      <w:bodyDiv w:val="1"/>
      <w:marLeft w:val="0"/>
      <w:marRight w:val="0"/>
      <w:marTop w:val="0"/>
      <w:marBottom w:val="0"/>
      <w:divBdr>
        <w:top w:val="none" w:sz="0" w:space="0" w:color="auto"/>
        <w:left w:val="none" w:sz="0" w:space="0" w:color="auto"/>
        <w:bottom w:val="none" w:sz="0" w:space="0" w:color="auto"/>
        <w:right w:val="none" w:sz="0" w:space="0" w:color="auto"/>
      </w:divBdr>
    </w:div>
    <w:div w:id="1452941993">
      <w:bodyDiv w:val="1"/>
      <w:marLeft w:val="0"/>
      <w:marRight w:val="0"/>
      <w:marTop w:val="0"/>
      <w:marBottom w:val="0"/>
      <w:divBdr>
        <w:top w:val="none" w:sz="0" w:space="0" w:color="auto"/>
        <w:left w:val="none" w:sz="0" w:space="0" w:color="auto"/>
        <w:bottom w:val="none" w:sz="0" w:space="0" w:color="auto"/>
        <w:right w:val="none" w:sz="0" w:space="0" w:color="auto"/>
      </w:divBdr>
    </w:div>
    <w:div w:id="1610158776">
      <w:bodyDiv w:val="1"/>
      <w:marLeft w:val="0"/>
      <w:marRight w:val="0"/>
      <w:marTop w:val="0"/>
      <w:marBottom w:val="0"/>
      <w:divBdr>
        <w:top w:val="none" w:sz="0" w:space="0" w:color="auto"/>
        <w:left w:val="none" w:sz="0" w:space="0" w:color="auto"/>
        <w:bottom w:val="none" w:sz="0" w:space="0" w:color="auto"/>
        <w:right w:val="none" w:sz="0" w:space="0" w:color="auto"/>
      </w:divBdr>
    </w:div>
    <w:div w:id="1691177720">
      <w:bodyDiv w:val="1"/>
      <w:marLeft w:val="0"/>
      <w:marRight w:val="0"/>
      <w:marTop w:val="0"/>
      <w:marBottom w:val="0"/>
      <w:divBdr>
        <w:top w:val="none" w:sz="0" w:space="0" w:color="auto"/>
        <w:left w:val="none" w:sz="0" w:space="0" w:color="auto"/>
        <w:bottom w:val="none" w:sz="0" w:space="0" w:color="auto"/>
        <w:right w:val="none" w:sz="0" w:space="0" w:color="auto"/>
      </w:divBdr>
    </w:div>
    <w:div w:id="1692029146">
      <w:bodyDiv w:val="1"/>
      <w:marLeft w:val="0"/>
      <w:marRight w:val="0"/>
      <w:marTop w:val="0"/>
      <w:marBottom w:val="0"/>
      <w:divBdr>
        <w:top w:val="none" w:sz="0" w:space="0" w:color="auto"/>
        <w:left w:val="none" w:sz="0" w:space="0" w:color="auto"/>
        <w:bottom w:val="none" w:sz="0" w:space="0" w:color="auto"/>
        <w:right w:val="none" w:sz="0" w:space="0" w:color="auto"/>
      </w:divBdr>
    </w:div>
    <w:div w:id="1739745648">
      <w:bodyDiv w:val="1"/>
      <w:marLeft w:val="0"/>
      <w:marRight w:val="0"/>
      <w:marTop w:val="0"/>
      <w:marBottom w:val="0"/>
      <w:divBdr>
        <w:top w:val="none" w:sz="0" w:space="0" w:color="auto"/>
        <w:left w:val="none" w:sz="0" w:space="0" w:color="auto"/>
        <w:bottom w:val="none" w:sz="0" w:space="0" w:color="auto"/>
        <w:right w:val="none" w:sz="0" w:space="0" w:color="auto"/>
      </w:divBdr>
    </w:div>
    <w:div w:id="1759324802">
      <w:bodyDiv w:val="1"/>
      <w:marLeft w:val="0"/>
      <w:marRight w:val="0"/>
      <w:marTop w:val="0"/>
      <w:marBottom w:val="0"/>
      <w:divBdr>
        <w:top w:val="none" w:sz="0" w:space="0" w:color="auto"/>
        <w:left w:val="none" w:sz="0" w:space="0" w:color="auto"/>
        <w:bottom w:val="none" w:sz="0" w:space="0" w:color="auto"/>
        <w:right w:val="none" w:sz="0" w:space="0" w:color="auto"/>
      </w:divBdr>
    </w:div>
    <w:div w:id="1880820766">
      <w:bodyDiv w:val="1"/>
      <w:marLeft w:val="0"/>
      <w:marRight w:val="0"/>
      <w:marTop w:val="0"/>
      <w:marBottom w:val="0"/>
      <w:divBdr>
        <w:top w:val="none" w:sz="0" w:space="0" w:color="auto"/>
        <w:left w:val="none" w:sz="0" w:space="0" w:color="auto"/>
        <w:bottom w:val="none" w:sz="0" w:space="0" w:color="auto"/>
        <w:right w:val="none" w:sz="0" w:space="0" w:color="auto"/>
      </w:divBdr>
    </w:div>
    <w:div w:id="1930195929">
      <w:bodyDiv w:val="1"/>
      <w:marLeft w:val="0"/>
      <w:marRight w:val="0"/>
      <w:marTop w:val="0"/>
      <w:marBottom w:val="0"/>
      <w:divBdr>
        <w:top w:val="none" w:sz="0" w:space="0" w:color="auto"/>
        <w:left w:val="none" w:sz="0" w:space="0" w:color="auto"/>
        <w:bottom w:val="none" w:sz="0" w:space="0" w:color="auto"/>
        <w:right w:val="none" w:sz="0" w:space="0" w:color="auto"/>
      </w:divBdr>
    </w:div>
    <w:div w:id="2133861377">
      <w:bodyDiv w:val="1"/>
      <w:marLeft w:val="0"/>
      <w:marRight w:val="0"/>
      <w:marTop w:val="0"/>
      <w:marBottom w:val="0"/>
      <w:divBdr>
        <w:top w:val="none" w:sz="0" w:space="0" w:color="auto"/>
        <w:left w:val="none" w:sz="0" w:space="0" w:color="auto"/>
        <w:bottom w:val="none" w:sz="0" w:space="0" w:color="auto"/>
        <w:right w:val="none" w:sz="0" w:space="0" w:color="auto"/>
      </w:divBdr>
      <w:divsChild>
        <w:div w:id="1981230637">
          <w:marLeft w:val="0"/>
          <w:marRight w:val="0"/>
          <w:marTop w:val="0"/>
          <w:marBottom w:val="0"/>
          <w:divBdr>
            <w:top w:val="none" w:sz="0" w:space="0" w:color="auto"/>
            <w:left w:val="none" w:sz="0" w:space="0" w:color="auto"/>
            <w:bottom w:val="none" w:sz="0" w:space="0" w:color="auto"/>
            <w:right w:val="none" w:sz="0" w:space="0" w:color="auto"/>
          </w:divBdr>
        </w:div>
        <w:div w:id="920793089">
          <w:marLeft w:val="0"/>
          <w:marRight w:val="0"/>
          <w:marTop w:val="0"/>
          <w:marBottom w:val="0"/>
          <w:divBdr>
            <w:top w:val="none" w:sz="0" w:space="0" w:color="auto"/>
            <w:left w:val="none" w:sz="0" w:space="0" w:color="auto"/>
            <w:bottom w:val="none" w:sz="0" w:space="0" w:color="auto"/>
            <w:right w:val="none" w:sz="0" w:space="0" w:color="auto"/>
          </w:divBdr>
          <w:divsChild>
            <w:div w:id="807554975">
              <w:marLeft w:val="-75"/>
              <w:marRight w:val="0"/>
              <w:marTop w:val="30"/>
              <w:marBottom w:val="30"/>
              <w:divBdr>
                <w:top w:val="none" w:sz="0" w:space="0" w:color="auto"/>
                <w:left w:val="none" w:sz="0" w:space="0" w:color="auto"/>
                <w:bottom w:val="none" w:sz="0" w:space="0" w:color="auto"/>
                <w:right w:val="none" w:sz="0" w:space="0" w:color="auto"/>
              </w:divBdr>
              <w:divsChild>
                <w:div w:id="73206606">
                  <w:marLeft w:val="0"/>
                  <w:marRight w:val="0"/>
                  <w:marTop w:val="0"/>
                  <w:marBottom w:val="0"/>
                  <w:divBdr>
                    <w:top w:val="none" w:sz="0" w:space="0" w:color="auto"/>
                    <w:left w:val="none" w:sz="0" w:space="0" w:color="auto"/>
                    <w:bottom w:val="none" w:sz="0" w:space="0" w:color="auto"/>
                    <w:right w:val="none" w:sz="0" w:space="0" w:color="auto"/>
                  </w:divBdr>
                  <w:divsChild>
                    <w:div w:id="115877764">
                      <w:marLeft w:val="0"/>
                      <w:marRight w:val="0"/>
                      <w:marTop w:val="0"/>
                      <w:marBottom w:val="0"/>
                      <w:divBdr>
                        <w:top w:val="none" w:sz="0" w:space="0" w:color="auto"/>
                        <w:left w:val="none" w:sz="0" w:space="0" w:color="auto"/>
                        <w:bottom w:val="none" w:sz="0" w:space="0" w:color="auto"/>
                        <w:right w:val="none" w:sz="0" w:space="0" w:color="auto"/>
                      </w:divBdr>
                    </w:div>
                  </w:divsChild>
                </w:div>
                <w:div w:id="305857830">
                  <w:marLeft w:val="0"/>
                  <w:marRight w:val="0"/>
                  <w:marTop w:val="0"/>
                  <w:marBottom w:val="0"/>
                  <w:divBdr>
                    <w:top w:val="none" w:sz="0" w:space="0" w:color="auto"/>
                    <w:left w:val="none" w:sz="0" w:space="0" w:color="auto"/>
                    <w:bottom w:val="none" w:sz="0" w:space="0" w:color="auto"/>
                    <w:right w:val="none" w:sz="0" w:space="0" w:color="auto"/>
                  </w:divBdr>
                  <w:divsChild>
                    <w:div w:id="963736518">
                      <w:marLeft w:val="0"/>
                      <w:marRight w:val="0"/>
                      <w:marTop w:val="0"/>
                      <w:marBottom w:val="0"/>
                      <w:divBdr>
                        <w:top w:val="none" w:sz="0" w:space="0" w:color="auto"/>
                        <w:left w:val="none" w:sz="0" w:space="0" w:color="auto"/>
                        <w:bottom w:val="none" w:sz="0" w:space="0" w:color="auto"/>
                        <w:right w:val="none" w:sz="0" w:space="0" w:color="auto"/>
                      </w:divBdr>
                    </w:div>
                  </w:divsChild>
                </w:div>
                <w:div w:id="1381203765">
                  <w:marLeft w:val="0"/>
                  <w:marRight w:val="0"/>
                  <w:marTop w:val="0"/>
                  <w:marBottom w:val="0"/>
                  <w:divBdr>
                    <w:top w:val="none" w:sz="0" w:space="0" w:color="auto"/>
                    <w:left w:val="none" w:sz="0" w:space="0" w:color="auto"/>
                    <w:bottom w:val="none" w:sz="0" w:space="0" w:color="auto"/>
                    <w:right w:val="none" w:sz="0" w:space="0" w:color="auto"/>
                  </w:divBdr>
                  <w:divsChild>
                    <w:div w:id="237329316">
                      <w:marLeft w:val="0"/>
                      <w:marRight w:val="0"/>
                      <w:marTop w:val="0"/>
                      <w:marBottom w:val="0"/>
                      <w:divBdr>
                        <w:top w:val="none" w:sz="0" w:space="0" w:color="auto"/>
                        <w:left w:val="none" w:sz="0" w:space="0" w:color="auto"/>
                        <w:bottom w:val="none" w:sz="0" w:space="0" w:color="auto"/>
                        <w:right w:val="none" w:sz="0" w:space="0" w:color="auto"/>
                      </w:divBdr>
                    </w:div>
                  </w:divsChild>
                </w:div>
                <w:div w:id="1313213517">
                  <w:marLeft w:val="0"/>
                  <w:marRight w:val="0"/>
                  <w:marTop w:val="0"/>
                  <w:marBottom w:val="0"/>
                  <w:divBdr>
                    <w:top w:val="none" w:sz="0" w:space="0" w:color="auto"/>
                    <w:left w:val="none" w:sz="0" w:space="0" w:color="auto"/>
                    <w:bottom w:val="none" w:sz="0" w:space="0" w:color="auto"/>
                    <w:right w:val="none" w:sz="0" w:space="0" w:color="auto"/>
                  </w:divBdr>
                  <w:divsChild>
                    <w:div w:id="1131366240">
                      <w:marLeft w:val="0"/>
                      <w:marRight w:val="0"/>
                      <w:marTop w:val="0"/>
                      <w:marBottom w:val="0"/>
                      <w:divBdr>
                        <w:top w:val="none" w:sz="0" w:space="0" w:color="auto"/>
                        <w:left w:val="none" w:sz="0" w:space="0" w:color="auto"/>
                        <w:bottom w:val="none" w:sz="0" w:space="0" w:color="auto"/>
                        <w:right w:val="none" w:sz="0" w:space="0" w:color="auto"/>
                      </w:divBdr>
                    </w:div>
                  </w:divsChild>
                </w:div>
                <w:div w:id="1441951037">
                  <w:marLeft w:val="0"/>
                  <w:marRight w:val="0"/>
                  <w:marTop w:val="0"/>
                  <w:marBottom w:val="0"/>
                  <w:divBdr>
                    <w:top w:val="none" w:sz="0" w:space="0" w:color="auto"/>
                    <w:left w:val="none" w:sz="0" w:space="0" w:color="auto"/>
                    <w:bottom w:val="none" w:sz="0" w:space="0" w:color="auto"/>
                    <w:right w:val="none" w:sz="0" w:space="0" w:color="auto"/>
                  </w:divBdr>
                  <w:divsChild>
                    <w:div w:id="22748911">
                      <w:marLeft w:val="0"/>
                      <w:marRight w:val="0"/>
                      <w:marTop w:val="0"/>
                      <w:marBottom w:val="0"/>
                      <w:divBdr>
                        <w:top w:val="none" w:sz="0" w:space="0" w:color="auto"/>
                        <w:left w:val="none" w:sz="0" w:space="0" w:color="auto"/>
                        <w:bottom w:val="none" w:sz="0" w:space="0" w:color="auto"/>
                        <w:right w:val="none" w:sz="0" w:space="0" w:color="auto"/>
                      </w:divBdr>
                    </w:div>
                  </w:divsChild>
                </w:div>
                <w:div w:id="4021460">
                  <w:marLeft w:val="0"/>
                  <w:marRight w:val="0"/>
                  <w:marTop w:val="0"/>
                  <w:marBottom w:val="0"/>
                  <w:divBdr>
                    <w:top w:val="none" w:sz="0" w:space="0" w:color="auto"/>
                    <w:left w:val="none" w:sz="0" w:space="0" w:color="auto"/>
                    <w:bottom w:val="none" w:sz="0" w:space="0" w:color="auto"/>
                    <w:right w:val="none" w:sz="0" w:space="0" w:color="auto"/>
                  </w:divBdr>
                  <w:divsChild>
                    <w:div w:id="1646396613">
                      <w:marLeft w:val="0"/>
                      <w:marRight w:val="0"/>
                      <w:marTop w:val="0"/>
                      <w:marBottom w:val="0"/>
                      <w:divBdr>
                        <w:top w:val="none" w:sz="0" w:space="0" w:color="auto"/>
                        <w:left w:val="none" w:sz="0" w:space="0" w:color="auto"/>
                        <w:bottom w:val="none" w:sz="0" w:space="0" w:color="auto"/>
                        <w:right w:val="none" w:sz="0" w:space="0" w:color="auto"/>
                      </w:divBdr>
                    </w:div>
                  </w:divsChild>
                </w:div>
                <w:div w:id="1598632040">
                  <w:marLeft w:val="0"/>
                  <w:marRight w:val="0"/>
                  <w:marTop w:val="0"/>
                  <w:marBottom w:val="0"/>
                  <w:divBdr>
                    <w:top w:val="none" w:sz="0" w:space="0" w:color="auto"/>
                    <w:left w:val="none" w:sz="0" w:space="0" w:color="auto"/>
                    <w:bottom w:val="none" w:sz="0" w:space="0" w:color="auto"/>
                    <w:right w:val="none" w:sz="0" w:space="0" w:color="auto"/>
                  </w:divBdr>
                  <w:divsChild>
                    <w:div w:id="1226532193">
                      <w:marLeft w:val="0"/>
                      <w:marRight w:val="0"/>
                      <w:marTop w:val="0"/>
                      <w:marBottom w:val="0"/>
                      <w:divBdr>
                        <w:top w:val="none" w:sz="0" w:space="0" w:color="auto"/>
                        <w:left w:val="none" w:sz="0" w:space="0" w:color="auto"/>
                        <w:bottom w:val="none" w:sz="0" w:space="0" w:color="auto"/>
                        <w:right w:val="none" w:sz="0" w:space="0" w:color="auto"/>
                      </w:divBdr>
                    </w:div>
                  </w:divsChild>
                </w:div>
                <w:div w:id="322395642">
                  <w:marLeft w:val="0"/>
                  <w:marRight w:val="0"/>
                  <w:marTop w:val="0"/>
                  <w:marBottom w:val="0"/>
                  <w:divBdr>
                    <w:top w:val="none" w:sz="0" w:space="0" w:color="auto"/>
                    <w:left w:val="none" w:sz="0" w:space="0" w:color="auto"/>
                    <w:bottom w:val="none" w:sz="0" w:space="0" w:color="auto"/>
                    <w:right w:val="none" w:sz="0" w:space="0" w:color="auto"/>
                  </w:divBdr>
                  <w:divsChild>
                    <w:div w:id="482282457">
                      <w:marLeft w:val="0"/>
                      <w:marRight w:val="0"/>
                      <w:marTop w:val="0"/>
                      <w:marBottom w:val="0"/>
                      <w:divBdr>
                        <w:top w:val="none" w:sz="0" w:space="0" w:color="auto"/>
                        <w:left w:val="none" w:sz="0" w:space="0" w:color="auto"/>
                        <w:bottom w:val="none" w:sz="0" w:space="0" w:color="auto"/>
                        <w:right w:val="none" w:sz="0" w:space="0" w:color="auto"/>
                      </w:divBdr>
                    </w:div>
                  </w:divsChild>
                </w:div>
                <w:div w:id="166023516">
                  <w:marLeft w:val="0"/>
                  <w:marRight w:val="0"/>
                  <w:marTop w:val="0"/>
                  <w:marBottom w:val="0"/>
                  <w:divBdr>
                    <w:top w:val="none" w:sz="0" w:space="0" w:color="auto"/>
                    <w:left w:val="none" w:sz="0" w:space="0" w:color="auto"/>
                    <w:bottom w:val="none" w:sz="0" w:space="0" w:color="auto"/>
                    <w:right w:val="none" w:sz="0" w:space="0" w:color="auto"/>
                  </w:divBdr>
                  <w:divsChild>
                    <w:div w:id="1485008320">
                      <w:marLeft w:val="0"/>
                      <w:marRight w:val="0"/>
                      <w:marTop w:val="0"/>
                      <w:marBottom w:val="0"/>
                      <w:divBdr>
                        <w:top w:val="none" w:sz="0" w:space="0" w:color="auto"/>
                        <w:left w:val="none" w:sz="0" w:space="0" w:color="auto"/>
                        <w:bottom w:val="none" w:sz="0" w:space="0" w:color="auto"/>
                        <w:right w:val="none" w:sz="0" w:space="0" w:color="auto"/>
                      </w:divBdr>
                    </w:div>
                  </w:divsChild>
                </w:div>
                <w:div w:id="1828090913">
                  <w:marLeft w:val="0"/>
                  <w:marRight w:val="0"/>
                  <w:marTop w:val="0"/>
                  <w:marBottom w:val="0"/>
                  <w:divBdr>
                    <w:top w:val="none" w:sz="0" w:space="0" w:color="auto"/>
                    <w:left w:val="none" w:sz="0" w:space="0" w:color="auto"/>
                    <w:bottom w:val="none" w:sz="0" w:space="0" w:color="auto"/>
                    <w:right w:val="none" w:sz="0" w:space="0" w:color="auto"/>
                  </w:divBdr>
                  <w:divsChild>
                    <w:div w:id="1169104777">
                      <w:marLeft w:val="0"/>
                      <w:marRight w:val="0"/>
                      <w:marTop w:val="0"/>
                      <w:marBottom w:val="0"/>
                      <w:divBdr>
                        <w:top w:val="none" w:sz="0" w:space="0" w:color="auto"/>
                        <w:left w:val="none" w:sz="0" w:space="0" w:color="auto"/>
                        <w:bottom w:val="none" w:sz="0" w:space="0" w:color="auto"/>
                        <w:right w:val="none" w:sz="0" w:space="0" w:color="auto"/>
                      </w:divBdr>
                    </w:div>
                  </w:divsChild>
                </w:div>
                <w:div w:id="359937805">
                  <w:marLeft w:val="0"/>
                  <w:marRight w:val="0"/>
                  <w:marTop w:val="0"/>
                  <w:marBottom w:val="0"/>
                  <w:divBdr>
                    <w:top w:val="none" w:sz="0" w:space="0" w:color="auto"/>
                    <w:left w:val="none" w:sz="0" w:space="0" w:color="auto"/>
                    <w:bottom w:val="none" w:sz="0" w:space="0" w:color="auto"/>
                    <w:right w:val="none" w:sz="0" w:space="0" w:color="auto"/>
                  </w:divBdr>
                  <w:divsChild>
                    <w:div w:id="1145776532">
                      <w:marLeft w:val="0"/>
                      <w:marRight w:val="0"/>
                      <w:marTop w:val="0"/>
                      <w:marBottom w:val="0"/>
                      <w:divBdr>
                        <w:top w:val="none" w:sz="0" w:space="0" w:color="auto"/>
                        <w:left w:val="none" w:sz="0" w:space="0" w:color="auto"/>
                        <w:bottom w:val="none" w:sz="0" w:space="0" w:color="auto"/>
                        <w:right w:val="none" w:sz="0" w:space="0" w:color="auto"/>
                      </w:divBdr>
                    </w:div>
                  </w:divsChild>
                </w:div>
                <w:div w:id="57828618">
                  <w:marLeft w:val="0"/>
                  <w:marRight w:val="0"/>
                  <w:marTop w:val="0"/>
                  <w:marBottom w:val="0"/>
                  <w:divBdr>
                    <w:top w:val="none" w:sz="0" w:space="0" w:color="auto"/>
                    <w:left w:val="none" w:sz="0" w:space="0" w:color="auto"/>
                    <w:bottom w:val="none" w:sz="0" w:space="0" w:color="auto"/>
                    <w:right w:val="none" w:sz="0" w:space="0" w:color="auto"/>
                  </w:divBdr>
                  <w:divsChild>
                    <w:div w:id="245117682">
                      <w:marLeft w:val="0"/>
                      <w:marRight w:val="0"/>
                      <w:marTop w:val="0"/>
                      <w:marBottom w:val="0"/>
                      <w:divBdr>
                        <w:top w:val="none" w:sz="0" w:space="0" w:color="auto"/>
                        <w:left w:val="none" w:sz="0" w:space="0" w:color="auto"/>
                        <w:bottom w:val="none" w:sz="0" w:space="0" w:color="auto"/>
                        <w:right w:val="none" w:sz="0" w:space="0" w:color="auto"/>
                      </w:divBdr>
                    </w:div>
                  </w:divsChild>
                </w:div>
                <w:div w:id="77215923">
                  <w:marLeft w:val="0"/>
                  <w:marRight w:val="0"/>
                  <w:marTop w:val="0"/>
                  <w:marBottom w:val="0"/>
                  <w:divBdr>
                    <w:top w:val="none" w:sz="0" w:space="0" w:color="auto"/>
                    <w:left w:val="none" w:sz="0" w:space="0" w:color="auto"/>
                    <w:bottom w:val="none" w:sz="0" w:space="0" w:color="auto"/>
                    <w:right w:val="none" w:sz="0" w:space="0" w:color="auto"/>
                  </w:divBdr>
                  <w:divsChild>
                    <w:div w:id="1423332575">
                      <w:marLeft w:val="0"/>
                      <w:marRight w:val="0"/>
                      <w:marTop w:val="0"/>
                      <w:marBottom w:val="0"/>
                      <w:divBdr>
                        <w:top w:val="none" w:sz="0" w:space="0" w:color="auto"/>
                        <w:left w:val="none" w:sz="0" w:space="0" w:color="auto"/>
                        <w:bottom w:val="none" w:sz="0" w:space="0" w:color="auto"/>
                        <w:right w:val="none" w:sz="0" w:space="0" w:color="auto"/>
                      </w:divBdr>
                    </w:div>
                  </w:divsChild>
                </w:div>
                <w:div w:id="1067456683">
                  <w:marLeft w:val="0"/>
                  <w:marRight w:val="0"/>
                  <w:marTop w:val="0"/>
                  <w:marBottom w:val="0"/>
                  <w:divBdr>
                    <w:top w:val="none" w:sz="0" w:space="0" w:color="auto"/>
                    <w:left w:val="none" w:sz="0" w:space="0" w:color="auto"/>
                    <w:bottom w:val="none" w:sz="0" w:space="0" w:color="auto"/>
                    <w:right w:val="none" w:sz="0" w:space="0" w:color="auto"/>
                  </w:divBdr>
                  <w:divsChild>
                    <w:div w:id="1306204840">
                      <w:marLeft w:val="0"/>
                      <w:marRight w:val="0"/>
                      <w:marTop w:val="0"/>
                      <w:marBottom w:val="0"/>
                      <w:divBdr>
                        <w:top w:val="none" w:sz="0" w:space="0" w:color="auto"/>
                        <w:left w:val="none" w:sz="0" w:space="0" w:color="auto"/>
                        <w:bottom w:val="none" w:sz="0" w:space="0" w:color="auto"/>
                        <w:right w:val="none" w:sz="0" w:space="0" w:color="auto"/>
                      </w:divBdr>
                    </w:div>
                  </w:divsChild>
                </w:div>
                <w:div w:id="256400853">
                  <w:marLeft w:val="0"/>
                  <w:marRight w:val="0"/>
                  <w:marTop w:val="0"/>
                  <w:marBottom w:val="0"/>
                  <w:divBdr>
                    <w:top w:val="none" w:sz="0" w:space="0" w:color="auto"/>
                    <w:left w:val="none" w:sz="0" w:space="0" w:color="auto"/>
                    <w:bottom w:val="none" w:sz="0" w:space="0" w:color="auto"/>
                    <w:right w:val="none" w:sz="0" w:space="0" w:color="auto"/>
                  </w:divBdr>
                  <w:divsChild>
                    <w:div w:id="1989245921">
                      <w:marLeft w:val="0"/>
                      <w:marRight w:val="0"/>
                      <w:marTop w:val="0"/>
                      <w:marBottom w:val="0"/>
                      <w:divBdr>
                        <w:top w:val="none" w:sz="0" w:space="0" w:color="auto"/>
                        <w:left w:val="none" w:sz="0" w:space="0" w:color="auto"/>
                        <w:bottom w:val="none" w:sz="0" w:space="0" w:color="auto"/>
                        <w:right w:val="none" w:sz="0" w:space="0" w:color="auto"/>
                      </w:divBdr>
                    </w:div>
                  </w:divsChild>
                </w:div>
                <w:div w:id="542401117">
                  <w:marLeft w:val="0"/>
                  <w:marRight w:val="0"/>
                  <w:marTop w:val="0"/>
                  <w:marBottom w:val="0"/>
                  <w:divBdr>
                    <w:top w:val="none" w:sz="0" w:space="0" w:color="auto"/>
                    <w:left w:val="none" w:sz="0" w:space="0" w:color="auto"/>
                    <w:bottom w:val="none" w:sz="0" w:space="0" w:color="auto"/>
                    <w:right w:val="none" w:sz="0" w:space="0" w:color="auto"/>
                  </w:divBdr>
                  <w:divsChild>
                    <w:div w:id="1507817034">
                      <w:marLeft w:val="0"/>
                      <w:marRight w:val="0"/>
                      <w:marTop w:val="0"/>
                      <w:marBottom w:val="0"/>
                      <w:divBdr>
                        <w:top w:val="none" w:sz="0" w:space="0" w:color="auto"/>
                        <w:left w:val="none" w:sz="0" w:space="0" w:color="auto"/>
                        <w:bottom w:val="none" w:sz="0" w:space="0" w:color="auto"/>
                        <w:right w:val="none" w:sz="0" w:space="0" w:color="auto"/>
                      </w:divBdr>
                    </w:div>
                  </w:divsChild>
                </w:div>
                <w:div w:id="1634749494">
                  <w:marLeft w:val="0"/>
                  <w:marRight w:val="0"/>
                  <w:marTop w:val="0"/>
                  <w:marBottom w:val="0"/>
                  <w:divBdr>
                    <w:top w:val="none" w:sz="0" w:space="0" w:color="auto"/>
                    <w:left w:val="none" w:sz="0" w:space="0" w:color="auto"/>
                    <w:bottom w:val="none" w:sz="0" w:space="0" w:color="auto"/>
                    <w:right w:val="none" w:sz="0" w:space="0" w:color="auto"/>
                  </w:divBdr>
                  <w:divsChild>
                    <w:div w:id="765884487">
                      <w:marLeft w:val="0"/>
                      <w:marRight w:val="0"/>
                      <w:marTop w:val="0"/>
                      <w:marBottom w:val="0"/>
                      <w:divBdr>
                        <w:top w:val="none" w:sz="0" w:space="0" w:color="auto"/>
                        <w:left w:val="none" w:sz="0" w:space="0" w:color="auto"/>
                        <w:bottom w:val="none" w:sz="0" w:space="0" w:color="auto"/>
                        <w:right w:val="none" w:sz="0" w:space="0" w:color="auto"/>
                      </w:divBdr>
                    </w:div>
                  </w:divsChild>
                </w:div>
                <w:div w:id="1469319696">
                  <w:marLeft w:val="0"/>
                  <w:marRight w:val="0"/>
                  <w:marTop w:val="0"/>
                  <w:marBottom w:val="0"/>
                  <w:divBdr>
                    <w:top w:val="none" w:sz="0" w:space="0" w:color="auto"/>
                    <w:left w:val="none" w:sz="0" w:space="0" w:color="auto"/>
                    <w:bottom w:val="none" w:sz="0" w:space="0" w:color="auto"/>
                    <w:right w:val="none" w:sz="0" w:space="0" w:color="auto"/>
                  </w:divBdr>
                  <w:divsChild>
                    <w:div w:id="1083449742">
                      <w:marLeft w:val="0"/>
                      <w:marRight w:val="0"/>
                      <w:marTop w:val="0"/>
                      <w:marBottom w:val="0"/>
                      <w:divBdr>
                        <w:top w:val="none" w:sz="0" w:space="0" w:color="auto"/>
                        <w:left w:val="none" w:sz="0" w:space="0" w:color="auto"/>
                        <w:bottom w:val="none" w:sz="0" w:space="0" w:color="auto"/>
                        <w:right w:val="none" w:sz="0" w:space="0" w:color="auto"/>
                      </w:divBdr>
                    </w:div>
                  </w:divsChild>
                </w:div>
                <w:div w:id="1479614738">
                  <w:marLeft w:val="0"/>
                  <w:marRight w:val="0"/>
                  <w:marTop w:val="0"/>
                  <w:marBottom w:val="0"/>
                  <w:divBdr>
                    <w:top w:val="none" w:sz="0" w:space="0" w:color="auto"/>
                    <w:left w:val="none" w:sz="0" w:space="0" w:color="auto"/>
                    <w:bottom w:val="none" w:sz="0" w:space="0" w:color="auto"/>
                    <w:right w:val="none" w:sz="0" w:space="0" w:color="auto"/>
                  </w:divBdr>
                  <w:divsChild>
                    <w:div w:id="581990280">
                      <w:marLeft w:val="0"/>
                      <w:marRight w:val="0"/>
                      <w:marTop w:val="0"/>
                      <w:marBottom w:val="0"/>
                      <w:divBdr>
                        <w:top w:val="none" w:sz="0" w:space="0" w:color="auto"/>
                        <w:left w:val="none" w:sz="0" w:space="0" w:color="auto"/>
                        <w:bottom w:val="none" w:sz="0" w:space="0" w:color="auto"/>
                        <w:right w:val="none" w:sz="0" w:space="0" w:color="auto"/>
                      </w:divBdr>
                    </w:div>
                  </w:divsChild>
                </w:div>
                <w:div w:id="1316639249">
                  <w:marLeft w:val="0"/>
                  <w:marRight w:val="0"/>
                  <w:marTop w:val="0"/>
                  <w:marBottom w:val="0"/>
                  <w:divBdr>
                    <w:top w:val="none" w:sz="0" w:space="0" w:color="auto"/>
                    <w:left w:val="none" w:sz="0" w:space="0" w:color="auto"/>
                    <w:bottom w:val="none" w:sz="0" w:space="0" w:color="auto"/>
                    <w:right w:val="none" w:sz="0" w:space="0" w:color="auto"/>
                  </w:divBdr>
                  <w:divsChild>
                    <w:div w:id="1385063386">
                      <w:marLeft w:val="0"/>
                      <w:marRight w:val="0"/>
                      <w:marTop w:val="0"/>
                      <w:marBottom w:val="0"/>
                      <w:divBdr>
                        <w:top w:val="none" w:sz="0" w:space="0" w:color="auto"/>
                        <w:left w:val="none" w:sz="0" w:space="0" w:color="auto"/>
                        <w:bottom w:val="none" w:sz="0" w:space="0" w:color="auto"/>
                        <w:right w:val="none" w:sz="0" w:space="0" w:color="auto"/>
                      </w:divBdr>
                    </w:div>
                  </w:divsChild>
                </w:div>
                <w:div w:id="383023438">
                  <w:marLeft w:val="0"/>
                  <w:marRight w:val="0"/>
                  <w:marTop w:val="0"/>
                  <w:marBottom w:val="0"/>
                  <w:divBdr>
                    <w:top w:val="none" w:sz="0" w:space="0" w:color="auto"/>
                    <w:left w:val="none" w:sz="0" w:space="0" w:color="auto"/>
                    <w:bottom w:val="none" w:sz="0" w:space="0" w:color="auto"/>
                    <w:right w:val="none" w:sz="0" w:space="0" w:color="auto"/>
                  </w:divBdr>
                  <w:divsChild>
                    <w:div w:id="81264700">
                      <w:marLeft w:val="0"/>
                      <w:marRight w:val="0"/>
                      <w:marTop w:val="0"/>
                      <w:marBottom w:val="0"/>
                      <w:divBdr>
                        <w:top w:val="none" w:sz="0" w:space="0" w:color="auto"/>
                        <w:left w:val="none" w:sz="0" w:space="0" w:color="auto"/>
                        <w:bottom w:val="none" w:sz="0" w:space="0" w:color="auto"/>
                        <w:right w:val="none" w:sz="0" w:space="0" w:color="auto"/>
                      </w:divBdr>
                    </w:div>
                  </w:divsChild>
                </w:div>
                <w:div w:id="1494878142">
                  <w:marLeft w:val="0"/>
                  <w:marRight w:val="0"/>
                  <w:marTop w:val="0"/>
                  <w:marBottom w:val="0"/>
                  <w:divBdr>
                    <w:top w:val="none" w:sz="0" w:space="0" w:color="auto"/>
                    <w:left w:val="none" w:sz="0" w:space="0" w:color="auto"/>
                    <w:bottom w:val="none" w:sz="0" w:space="0" w:color="auto"/>
                    <w:right w:val="none" w:sz="0" w:space="0" w:color="auto"/>
                  </w:divBdr>
                  <w:divsChild>
                    <w:div w:id="1467549832">
                      <w:marLeft w:val="0"/>
                      <w:marRight w:val="0"/>
                      <w:marTop w:val="0"/>
                      <w:marBottom w:val="0"/>
                      <w:divBdr>
                        <w:top w:val="none" w:sz="0" w:space="0" w:color="auto"/>
                        <w:left w:val="none" w:sz="0" w:space="0" w:color="auto"/>
                        <w:bottom w:val="none" w:sz="0" w:space="0" w:color="auto"/>
                        <w:right w:val="none" w:sz="0" w:space="0" w:color="auto"/>
                      </w:divBdr>
                    </w:div>
                  </w:divsChild>
                </w:div>
                <w:div w:id="1007976406">
                  <w:marLeft w:val="0"/>
                  <w:marRight w:val="0"/>
                  <w:marTop w:val="0"/>
                  <w:marBottom w:val="0"/>
                  <w:divBdr>
                    <w:top w:val="none" w:sz="0" w:space="0" w:color="auto"/>
                    <w:left w:val="none" w:sz="0" w:space="0" w:color="auto"/>
                    <w:bottom w:val="none" w:sz="0" w:space="0" w:color="auto"/>
                    <w:right w:val="none" w:sz="0" w:space="0" w:color="auto"/>
                  </w:divBdr>
                  <w:divsChild>
                    <w:div w:id="486359893">
                      <w:marLeft w:val="0"/>
                      <w:marRight w:val="0"/>
                      <w:marTop w:val="0"/>
                      <w:marBottom w:val="0"/>
                      <w:divBdr>
                        <w:top w:val="none" w:sz="0" w:space="0" w:color="auto"/>
                        <w:left w:val="none" w:sz="0" w:space="0" w:color="auto"/>
                        <w:bottom w:val="none" w:sz="0" w:space="0" w:color="auto"/>
                        <w:right w:val="none" w:sz="0" w:space="0" w:color="auto"/>
                      </w:divBdr>
                    </w:div>
                  </w:divsChild>
                </w:div>
                <w:div w:id="831532119">
                  <w:marLeft w:val="0"/>
                  <w:marRight w:val="0"/>
                  <w:marTop w:val="0"/>
                  <w:marBottom w:val="0"/>
                  <w:divBdr>
                    <w:top w:val="none" w:sz="0" w:space="0" w:color="auto"/>
                    <w:left w:val="none" w:sz="0" w:space="0" w:color="auto"/>
                    <w:bottom w:val="none" w:sz="0" w:space="0" w:color="auto"/>
                    <w:right w:val="none" w:sz="0" w:space="0" w:color="auto"/>
                  </w:divBdr>
                  <w:divsChild>
                    <w:div w:id="1589339204">
                      <w:marLeft w:val="0"/>
                      <w:marRight w:val="0"/>
                      <w:marTop w:val="0"/>
                      <w:marBottom w:val="0"/>
                      <w:divBdr>
                        <w:top w:val="none" w:sz="0" w:space="0" w:color="auto"/>
                        <w:left w:val="none" w:sz="0" w:space="0" w:color="auto"/>
                        <w:bottom w:val="none" w:sz="0" w:space="0" w:color="auto"/>
                        <w:right w:val="none" w:sz="0" w:space="0" w:color="auto"/>
                      </w:divBdr>
                    </w:div>
                  </w:divsChild>
                </w:div>
                <w:div w:id="1421833389">
                  <w:marLeft w:val="0"/>
                  <w:marRight w:val="0"/>
                  <w:marTop w:val="0"/>
                  <w:marBottom w:val="0"/>
                  <w:divBdr>
                    <w:top w:val="none" w:sz="0" w:space="0" w:color="auto"/>
                    <w:left w:val="none" w:sz="0" w:space="0" w:color="auto"/>
                    <w:bottom w:val="none" w:sz="0" w:space="0" w:color="auto"/>
                    <w:right w:val="none" w:sz="0" w:space="0" w:color="auto"/>
                  </w:divBdr>
                  <w:divsChild>
                    <w:div w:id="397749370">
                      <w:marLeft w:val="0"/>
                      <w:marRight w:val="0"/>
                      <w:marTop w:val="0"/>
                      <w:marBottom w:val="0"/>
                      <w:divBdr>
                        <w:top w:val="none" w:sz="0" w:space="0" w:color="auto"/>
                        <w:left w:val="none" w:sz="0" w:space="0" w:color="auto"/>
                        <w:bottom w:val="none" w:sz="0" w:space="0" w:color="auto"/>
                        <w:right w:val="none" w:sz="0" w:space="0" w:color="auto"/>
                      </w:divBdr>
                    </w:div>
                  </w:divsChild>
                </w:div>
                <w:div w:id="1231421506">
                  <w:marLeft w:val="0"/>
                  <w:marRight w:val="0"/>
                  <w:marTop w:val="0"/>
                  <w:marBottom w:val="0"/>
                  <w:divBdr>
                    <w:top w:val="none" w:sz="0" w:space="0" w:color="auto"/>
                    <w:left w:val="none" w:sz="0" w:space="0" w:color="auto"/>
                    <w:bottom w:val="none" w:sz="0" w:space="0" w:color="auto"/>
                    <w:right w:val="none" w:sz="0" w:space="0" w:color="auto"/>
                  </w:divBdr>
                  <w:divsChild>
                    <w:div w:id="1061367947">
                      <w:marLeft w:val="0"/>
                      <w:marRight w:val="0"/>
                      <w:marTop w:val="0"/>
                      <w:marBottom w:val="0"/>
                      <w:divBdr>
                        <w:top w:val="none" w:sz="0" w:space="0" w:color="auto"/>
                        <w:left w:val="none" w:sz="0" w:space="0" w:color="auto"/>
                        <w:bottom w:val="none" w:sz="0" w:space="0" w:color="auto"/>
                        <w:right w:val="none" w:sz="0" w:space="0" w:color="auto"/>
                      </w:divBdr>
                    </w:div>
                  </w:divsChild>
                </w:div>
                <w:div w:id="911307834">
                  <w:marLeft w:val="0"/>
                  <w:marRight w:val="0"/>
                  <w:marTop w:val="0"/>
                  <w:marBottom w:val="0"/>
                  <w:divBdr>
                    <w:top w:val="none" w:sz="0" w:space="0" w:color="auto"/>
                    <w:left w:val="none" w:sz="0" w:space="0" w:color="auto"/>
                    <w:bottom w:val="none" w:sz="0" w:space="0" w:color="auto"/>
                    <w:right w:val="none" w:sz="0" w:space="0" w:color="auto"/>
                  </w:divBdr>
                  <w:divsChild>
                    <w:div w:id="1545292506">
                      <w:marLeft w:val="0"/>
                      <w:marRight w:val="0"/>
                      <w:marTop w:val="0"/>
                      <w:marBottom w:val="0"/>
                      <w:divBdr>
                        <w:top w:val="none" w:sz="0" w:space="0" w:color="auto"/>
                        <w:left w:val="none" w:sz="0" w:space="0" w:color="auto"/>
                        <w:bottom w:val="none" w:sz="0" w:space="0" w:color="auto"/>
                        <w:right w:val="none" w:sz="0" w:space="0" w:color="auto"/>
                      </w:divBdr>
                    </w:div>
                  </w:divsChild>
                </w:div>
                <w:div w:id="921985979">
                  <w:marLeft w:val="0"/>
                  <w:marRight w:val="0"/>
                  <w:marTop w:val="0"/>
                  <w:marBottom w:val="0"/>
                  <w:divBdr>
                    <w:top w:val="none" w:sz="0" w:space="0" w:color="auto"/>
                    <w:left w:val="none" w:sz="0" w:space="0" w:color="auto"/>
                    <w:bottom w:val="none" w:sz="0" w:space="0" w:color="auto"/>
                    <w:right w:val="none" w:sz="0" w:space="0" w:color="auto"/>
                  </w:divBdr>
                  <w:divsChild>
                    <w:div w:id="1967420973">
                      <w:marLeft w:val="0"/>
                      <w:marRight w:val="0"/>
                      <w:marTop w:val="0"/>
                      <w:marBottom w:val="0"/>
                      <w:divBdr>
                        <w:top w:val="none" w:sz="0" w:space="0" w:color="auto"/>
                        <w:left w:val="none" w:sz="0" w:space="0" w:color="auto"/>
                        <w:bottom w:val="none" w:sz="0" w:space="0" w:color="auto"/>
                        <w:right w:val="none" w:sz="0" w:space="0" w:color="auto"/>
                      </w:divBdr>
                    </w:div>
                  </w:divsChild>
                </w:div>
                <w:div w:id="1058867252">
                  <w:marLeft w:val="0"/>
                  <w:marRight w:val="0"/>
                  <w:marTop w:val="0"/>
                  <w:marBottom w:val="0"/>
                  <w:divBdr>
                    <w:top w:val="none" w:sz="0" w:space="0" w:color="auto"/>
                    <w:left w:val="none" w:sz="0" w:space="0" w:color="auto"/>
                    <w:bottom w:val="none" w:sz="0" w:space="0" w:color="auto"/>
                    <w:right w:val="none" w:sz="0" w:space="0" w:color="auto"/>
                  </w:divBdr>
                  <w:divsChild>
                    <w:div w:id="534385603">
                      <w:marLeft w:val="0"/>
                      <w:marRight w:val="0"/>
                      <w:marTop w:val="0"/>
                      <w:marBottom w:val="0"/>
                      <w:divBdr>
                        <w:top w:val="none" w:sz="0" w:space="0" w:color="auto"/>
                        <w:left w:val="none" w:sz="0" w:space="0" w:color="auto"/>
                        <w:bottom w:val="none" w:sz="0" w:space="0" w:color="auto"/>
                        <w:right w:val="none" w:sz="0" w:space="0" w:color="auto"/>
                      </w:divBdr>
                    </w:div>
                  </w:divsChild>
                </w:div>
                <w:div w:id="1803771818">
                  <w:marLeft w:val="0"/>
                  <w:marRight w:val="0"/>
                  <w:marTop w:val="0"/>
                  <w:marBottom w:val="0"/>
                  <w:divBdr>
                    <w:top w:val="none" w:sz="0" w:space="0" w:color="auto"/>
                    <w:left w:val="none" w:sz="0" w:space="0" w:color="auto"/>
                    <w:bottom w:val="none" w:sz="0" w:space="0" w:color="auto"/>
                    <w:right w:val="none" w:sz="0" w:space="0" w:color="auto"/>
                  </w:divBdr>
                  <w:divsChild>
                    <w:div w:id="956642497">
                      <w:marLeft w:val="0"/>
                      <w:marRight w:val="0"/>
                      <w:marTop w:val="0"/>
                      <w:marBottom w:val="0"/>
                      <w:divBdr>
                        <w:top w:val="none" w:sz="0" w:space="0" w:color="auto"/>
                        <w:left w:val="none" w:sz="0" w:space="0" w:color="auto"/>
                        <w:bottom w:val="none" w:sz="0" w:space="0" w:color="auto"/>
                        <w:right w:val="none" w:sz="0" w:space="0" w:color="auto"/>
                      </w:divBdr>
                    </w:div>
                  </w:divsChild>
                </w:div>
                <w:div w:id="1422334789">
                  <w:marLeft w:val="0"/>
                  <w:marRight w:val="0"/>
                  <w:marTop w:val="0"/>
                  <w:marBottom w:val="0"/>
                  <w:divBdr>
                    <w:top w:val="none" w:sz="0" w:space="0" w:color="auto"/>
                    <w:left w:val="none" w:sz="0" w:space="0" w:color="auto"/>
                    <w:bottom w:val="none" w:sz="0" w:space="0" w:color="auto"/>
                    <w:right w:val="none" w:sz="0" w:space="0" w:color="auto"/>
                  </w:divBdr>
                  <w:divsChild>
                    <w:div w:id="601381453">
                      <w:marLeft w:val="0"/>
                      <w:marRight w:val="0"/>
                      <w:marTop w:val="0"/>
                      <w:marBottom w:val="0"/>
                      <w:divBdr>
                        <w:top w:val="none" w:sz="0" w:space="0" w:color="auto"/>
                        <w:left w:val="none" w:sz="0" w:space="0" w:color="auto"/>
                        <w:bottom w:val="none" w:sz="0" w:space="0" w:color="auto"/>
                        <w:right w:val="none" w:sz="0" w:space="0" w:color="auto"/>
                      </w:divBdr>
                    </w:div>
                  </w:divsChild>
                </w:div>
                <w:div w:id="843783619">
                  <w:marLeft w:val="0"/>
                  <w:marRight w:val="0"/>
                  <w:marTop w:val="0"/>
                  <w:marBottom w:val="0"/>
                  <w:divBdr>
                    <w:top w:val="none" w:sz="0" w:space="0" w:color="auto"/>
                    <w:left w:val="none" w:sz="0" w:space="0" w:color="auto"/>
                    <w:bottom w:val="none" w:sz="0" w:space="0" w:color="auto"/>
                    <w:right w:val="none" w:sz="0" w:space="0" w:color="auto"/>
                  </w:divBdr>
                  <w:divsChild>
                    <w:div w:id="1043482116">
                      <w:marLeft w:val="0"/>
                      <w:marRight w:val="0"/>
                      <w:marTop w:val="0"/>
                      <w:marBottom w:val="0"/>
                      <w:divBdr>
                        <w:top w:val="none" w:sz="0" w:space="0" w:color="auto"/>
                        <w:left w:val="none" w:sz="0" w:space="0" w:color="auto"/>
                        <w:bottom w:val="none" w:sz="0" w:space="0" w:color="auto"/>
                        <w:right w:val="none" w:sz="0" w:space="0" w:color="auto"/>
                      </w:divBdr>
                    </w:div>
                  </w:divsChild>
                </w:div>
                <w:div w:id="1343169145">
                  <w:marLeft w:val="0"/>
                  <w:marRight w:val="0"/>
                  <w:marTop w:val="0"/>
                  <w:marBottom w:val="0"/>
                  <w:divBdr>
                    <w:top w:val="none" w:sz="0" w:space="0" w:color="auto"/>
                    <w:left w:val="none" w:sz="0" w:space="0" w:color="auto"/>
                    <w:bottom w:val="none" w:sz="0" w:space="0" w:color="auto"/>
                    <w:right w:val="none" w:sz="0" w:space="0" w:color="auto"/>
                  </w:divBdr>
                  <w:divsChild>
                    <w:div w:id="1657539136">
                      <w:marLeft w:val="0"/>
                      <w:marRight w:val="0"/>
                      <w:marTop w:val="0"/>
                      <w:marBottom w:val="0"/>
                      <w:divBdr>
                        <w:top w:val="none" w:sz="0" w:space="0" w:color="auto"/>
                        <w:left w:val="none" w:sz="0" w:space="0" w:color="auto"/>
                        <w:bottom w:val="none" w:sz="0" w:space="0" w:color="auto"/>
                        <w:right w:val="none" w:sz="0" w:space="0" w:color="auto"/>
                      </w:divBdr>
                    </w:div>
                  </w:divsChild>
                </w:div>
                <w:div w:id="2045522071">
                  <w:marLeft w:val="0"/>
                  <w:marRight w:val="0"/>
                  <w:marTop w:val="0"/>
                  <w:marBottom w:val="0"/>
                  <w:divBdr>
                    <w:top w:val="none" w:sz="0" w:space="0" w:color="auto"/>
                    <w:left w:val="none" w:sz="0" w:space="0" w:color="auto"/>
                    <w:bottom w:val="none" w:sz="0" w:space="0" w:color="auto"/>
                    <w:right w:val="none" w:sz="0" w:space="0" w:color="auto"/>
                  </w:divBdr>
                  <w:divsChild>
                    <w:div w:id="2067218356">
                      <w:marLeft w:val="0"/>
                      <w:marRight w:val="0"/>
                      <w:marTop w:val="0"/>
                      <w:marBottom w:val="0"/>
                      <w:divBdr>
                        <w:top w:val="none" w:sz="0" w:space="0" w:color="auto"/>
                        <w:left w:val="none" w:sz="0" w:space="0" w:color="auto"/>
                        <w:bottom w:val="none" w:sz="0" w:space="0" w:color="auto"/>
                        <w:right w:val="none" w:sz="0" w:space="0" w:color="auto"/>
                      </w:divBdr>
                    </w:div>
                  </w:divsChild>
                </w:div>
                <w:div w:id="619996171">
                  <w:marLeft w:val="0"/>
                  <w:marRight w:val="0"/>
                  <w:marTop w:val="0"/>
                  <w:marBottom w:val="0"/>
                  <w:divBdr>
                    <w:top w:val="none" w:sz="0" w:space="0" w:color="auto"/>
                    <w:left w:val="none" w:sz="0" w:space="0" w:color="auto"/>
                    <w:bottom w:val="none" w:sz="0" w:space="0" w:color="auto"/>
                    <w:right w:val="none" w:sz="0" w:space="0" w:color="auto"/>
                  </w:divBdr>
                  <w:divsChild>
                    <w:div w:id="479349960">
                      <w:marLeft w:val="0"/>
                      <w:marRight w:val="0"/>
                      <w:marTop w:val="0"/>
                      <w:marBottom w:val="0"/>
                      <w:divBdr>
                        <w:top w:val="none" w:sz="0" w:space="0" w:color="auto"/>
                        <w:left w:val="none" w:sz="0" w:space="0" w:color="auto"/>
                        <w:bottom w:val="none" w:sz="0" w:space="0" w:color="auto"/>
                        <w:right w:val="none" w:sz="0" w:space="0" w:color="auto"/>
                      </w:divBdr>
                    </w:div>
                  </w:divsChild>
                </w:div>
                <w:div w:id="2092578150">
                  <w:marLeft w:val="0"/>
                  <w:marRight w:val="0"/>
                  <w:marTop w:val="0"/>
                  <w:marBottom w:val="0"/>
                  <w:divBdr>
                    <w:top w:val="none" w:sz="0" w:space="0" w:color="auto"/>
                    <w:left w:val="none" w:sz="0" w:space="0" w:color="auto"/>
                    <w:bottom w:val="none" w:sz="0" w:space="0" w:color="auto"/>
                    <w:right w:val="none" w:sz="0" w:space="0" w:color="auto"/>
                  </w:divBdr>
                  <w:divsChild>
                    <w:div w:id="283926094">
                      <w:marLeft w:val="0"/>
                      <w:marRight w:val="0"/>
                      <w:marTop w:val="0"/>
                      <w:marBottom w:val="0"/>
                      <w:divBdr>
                        <w:top w:val="none" w:sz="0" w:space="0" w:color="auto"/>
                        <w:left w:val="none" w:sz="0" w:space="0" w:color="auto"/>
                        <w:bottom w:val="none" w:sz="0" w:space="0" w:color="auto"/>
                        <w:right w:val="none" w:sz="0" w:space="0" w:color="auto"/>
                      </w:divBdr>
                    </w:div>
                  </w:divsChild>
                </w:div>
                <w:div w:id="1076703530">
                  <w:marLeft w:val="0"/>
                  <w:marRight w:val="0"/>
                  <w:marTop w:val="0"/>
                  <w:marBottom w:val="0"/>
                  <w:divBdr>
                    <w:top w:val="none" w:sz="0" w:space="0" w:color="auto"/>
                    <w:left w:val="none" w:sz="0" w:space="0" w:color="auto"/>
                    <w:bottom w:val="none" w:sz="0" w:space="0" w:color="auto"/>
                    <w:right w:val="none" w:sz="0" w:space="0" w:color="auto"/>
                  </w:divBdr>
                  <w:divsChild>
                    <w:div w:id="425540490">
                      <w:marLeft w:val="0"/>
                      <w:marRight w:val="0"/>
                      <w:marTop w:val="0"/>
                      <w:marBottom w:val="0"/>
                      <w:divBdr>
                        <w:top w:val="none" w:sz="0" w:space="0" w:color="auto"/>
                        <w:left w:val="none" w:sz="0" w:space="0" w:color="auto"/>
                        <w:bottom w:val="none" w:sz="0" w:space="0" w:color="auto"/>
                        <w:right w:val="none" w:sz="0" w:space="0" w:color="auto"/>
                      </w:divBdr>
                    </w:div>
                  </w:divsChild>
                </w:div>
                <w:div w:id="1513300101">
                  <w:marLeft w:val="0"/>
                  <w:marRight w:val="0"/>
                  <w:marTop w:val="0"/>
                  <w:marBottom w:val="0"/>
                  <w:divBdr>
                    <w:top w:val="none" w:sz="0" w:space="0" w:color="auto"/>
                    <w:left w:val="none" w:sz="0" w:space="0" w:color="auto"/>
                    <w:bottom w:val="none" w:sz="0" w:space="0" w:color="auto"/>
                    <w:right w:val="none" w:sz="0" w:space="0" w:color="auto"/>
                  </w:divBdr>
                  <w:divsChild>
                    <w:div w:id="479346021">
                      <w:marLeft w:val="0"/>
                      <w:marRight w:val="0"/>
                      <w:marTop w:val="0"/>
                      <w:marBottom w:val="0"/>
                      <w:divBdr>
                        <w:top w:val="none" w:sz="0" w:space="0" w:color="auto"/>
                        <w:left w:val="none" w:sz="0" w:space="0" w:color="auto"/>
                        <w:bottom w:val="none" w:sz="0" w:space="0" w:color="auto"/>
                        <w:right w:val="none" w:sz="0" w:space="0" w:color="auto"/>
                      </w:divBdr>
                    </w:div>
                  </w:divsChild>
                </w:div>
                <w:div w:id="2052025266">
                  <w:marLeft w:val="0"/>
                  <w:marRight w:val="0"/>
                  <w:marTop w:val="0"/>
                  <w:marBottom w:val="0"/>
                  <w:divBdr>
                    <w:top w:val="none" w:sz="0" w:space="0" w:color="auto"/>
                    <w:left w:val="none" w:sz="0" w:space="0" w:color="auto"/>
                    <w:bottom w:val="none" w:sz="0" w:space="0" w:color="auto"/>
                    <w:right w:val="none" w:sz="0" w:space="0" w:color="auto"/>
                  </w:divBdr>
                  <w:divsChild>
                    <w:div w:id="322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1137">
          <w:marLeft w:val="0"/>
          <w:marRight w:val="0"/>
          <w:marTop w:val="0"/>
          <w:marBottom w:val="0"/>
          <w:divBdr>
            <w:top w:val="none" w:sz="0" w:space="0" w:color="auto"/>
            <w:left w:val="none" w:sz="0" w:space="0" w:color="auto"/>
            <w:bottom w:val="none" w:sz="0" w:space="0" w:color="auto"/>
            <w:right w:val="none" w:sz="0" w:space="0" w:color="auto"/>
          </w:divBdr>
          <w:divsChild>
            <w:div w:id="1054892394">
              <w:marLeft w:val="0"/>
              <w:marRight w:val="0"/>
              <w:marTop w:val="0"/>
              <w:marBottom w:val="0"/>
              <w:divBdr>
                <w:top w:val="none" w:sz="0" w:space="0" w:color="auto"/>
                <w:left w:val="none" w:sz="0" w:space="0" w:color="auto"/>
                <w:bottom w:val="none" w:sz="0" w:space="0" w:color="auto"/>
                <w:right w:val="none" w:sz="0" w:space="0" w:color="auto"/>
              </w:divBdr>
            </w:div>
            <w:div w:id="1203784039">
              <w:marLeft w:val="0"/>
              <w:marRight w:val="0"/>
              <w:marTop w:val="0"/>
              <w:marBottom w:val="0"/>
              <w:divBdr>
                <w:top w:val="none" w:sz="0" w:space="0" w:color="auto"/>
                <w:left w:val="none" w:sz="0" w:space="0" w:color="auto"/>
                <w:bottom w:val="none" w:sz="0" w:space="0" w:color="auto"/>
                <w:right w:val="none" w:sz="0" w:space="0" w:color="auto"/>
              </w:divBdr>
            </w:div>
            <w:div w:id="240141330">
              <w:marLeft w:val="0"/>
              <w:marRight w:val="0"/>
              <w:marTop w:val="0"/>
              <w:marBottom w:val="0"/>
              <w:divBdr>
                <w:top w:val="none" w:sz="0" w:space="0" w:color="auto"/>
                <w:left w:val="none" w:sz="0" w:space="0" w:color="auto"/>
                <w:bottom w:val="none" w:sz="0" w:space="0" w:color="auto"/>
                <w:right w:val="none" w:sz="0" w:space="0" w:color="auto"/>
              </w:divBdr>
            </w:div>
            <w:div w:id="1945383485">
              <w:marLeft w:val="0"/>
              <w:marRight w:val="0"/>
              <w:marTop w:val="0"/>
              <w:marBottom w:val="0"/>
              <w:divBdr>
                <w:top w:val="none" w:sz="0" w:space="0" w:color="auto"/>
                <w:left w:val="none" w:sz="0" w:space="0" w:color="auto"/>
                <w:bottom w:val="none" w:sz="0" w:space="0" w:color="auto"/>
                <w:right w:val="none" w:sz="0" w:space="0" w:color="auto"/>
              </w:divBdr>
            </w:div>
            <w:div w:id="1815634231">
              <w:marLeft w:val="0"/>
              <w:marRight w:val="0"/>
              <w:marTop w:val="0"/>
              <w:marBottom w:val="0"/>
              <w:divBdr>
                <w:top w:val="none" w:sz="0" w:space="0" w:color="auto"/>
                <w:left w:val="none" w:sz="0" w:space="0" w:color="auto"/>
                <w:bottom w:val="none" w:sz="0" w:space="0" w:color="auto"/>
                <w:right w:val="none" w:sz="0" w:space="0" w:color="auto"/>
              </w:divBdr>
            </w:div>
            <w:div w:id="623734687">
              <w:marLeft w:val="0"/>
              <w:marRight w:val="0"/>
              <w:marTop w:val="0"/>
              <w:marBottom w:val="0"/>
              <w:divBdr>
                <w:top w:val="none" w:sz="0" w:space="0" w:color="auto"/>
                <w:left w:val="none" w:sz="0" w:space="0" w:color="auto"/>
                <w:bottom w:val="none" w:sz="0" w:space="0" w:color="auto"/>
                <w:right w:val="none" w:sz="0" w:space="0" w:color="auto"/>
              </w:divBdr>
            </w:div>
            <w:div w:id="1267806980">
              <w:marLeft w:val="0"/>
              <w:marRight w:val="0"/>
              <w:marTop w:val="0"/>
              <w:marBottom w:val="0"/>
              <w:divBdr>
                <w:top w:val="none" w:sz="0" w:space="0" w:color="auto"/>
                <w:left w:val="none" w:sz="0" w:space="0" w:color="auto"/>
                <w:bottom w:val="none" w:sz="0" w:space="0" w:color="auto"/>
                <w:right w:val="none" w:sz="0" w:space="0" w:color="auto"/>
              </w:divBdr>
            </w:div>
            <w:div w:id="1120611730">
              <w:marLeft w:val="0"/>
              <w:marRight w:val="0"/>
              <w:marTop w:val="0"/>
              <w:marBottom w:val="0"/>
              <w:divBdr>
                <w:top w:val="none" w:sz="0" w:space="0" w:color="auto"/>
                <w:left w:val="none" w:sz="0" w:space="0" w:color="auto"/>
                <w:bottom w:val="none" w:sz="0" w:space="0" w:color="auto"/>
                <w:right w:val="none" w:sz="0" w:space="0" w:color="auto"/>
              </w:divBdr>
            </w:div>
            <w:div w:id="1277130126">
              <w:marLeft w:val="0"/>
              <w:marRight w:val="0"/>
              <w:marTop w:val="0"/>
              <w:marBottom w:val="0"/>
              <w:divBdr>
                <w:top w:val="none" w:sz="0" w:space="0" w:color="auto"/>
                <w:left w:val="none" w:sz="0" w:space="0" w:color="auto"/>
                <w:bottom w:val="none" w:sz="0" w:space="0" w:color="auto"/>
                <w:right w:val="none" w:sz="0" w:space="0" w:color="auto"/>
              </w:divBdr>
            </w:div>
            <w:div w:id="1663504561">
              <w:marLeft w:val="0"/>
              <w:marRight w:val="0"/>
              <w:marTop w:val="0"/>
              <w:marBottom w:val="0"/>
              <w:divBdr>
                <w:top w:val="none" w:sz="0" w:space="0" w:color="auto"/>
                <w:left w:val="none" w:sz="0" w:space="0" w:color="auto"/>
                <w:bottom w:val="none" w:sz="0" w:space="0" w:color="auto"/>
                <w:right w:val="none" w:sz="0" w:space="0" w:color="auto"/>
              </w:divBdr>
            </w:div>
            <w:div w:id="1438597845">
              <w:marLeft w:val="0"/>
              <w:marRight w:val="0"/>
              <w:marTop w:val="0"/>
              <w:marBottom w:val="0"/>
              <w:divBdr>
                <w:top w:val="none" w:sz="0" w:space="0" w:color="auto"/>
                <w:left w:val="none" w:sz="0" w:space="0" w:color="auto"/>
                <w:bottom w:val="none" w:sz="0" w:space="0" w:color="auto"/>
                <w:right w:val="none" w:sz="0" w:space="0" w:color="auto"/>
              </w:divBdr>
            </w:div>
            <w:div w:id="1455636169">
              <w:marLeft w:val="0"/>
              <w:marRight w:val="0"/>
              <w:marTop w:val="0"/>
              <w:marBottom w:val="0"/>
              <w:divBdr>
                <w:top w:val="none" w:sz="0" w:space="0" w:color="auto"/>
                <w:left w:val="none" w:sz="0" w:space="0" w:color="auto"/>
                <w:bottom w:val="none" w:sz="0" w:space="0" w:color="auto"/>
                <w:right w:val="none" w:sz="0" w:space="0" w:color="auto"/>
              </w:divBdr>
            </w:div>
          </w:divsChild>
        </w:div>
        <w:div w:id="1961761423">
          <w:marLeft w:val="0"/>
          <w:marRight w:val="0"/>
          <w:marTop w:val="0"/>
          <w:marBottom w:val="0"/>
          <w:divBdr>
            <w:top w:val="none" w:sz="0" w:space="0" w:color="auto"/>
            <w:left w:val="none" w:sz="0" w:space="0" w:color="auto"/>
            <w:bottom w:val="none" w:sz="0" w:space="0" w:color="auto"/>
            <w:right w:val="none" w:sz="0" w:space="0" w:color="auto"/>
          </w:divBdr>
        </w:div>
        <w:div w:id="1778796415">
          <w:marLeft w:val="0"/>
          <w:marRight w:val="0"/>
          <w:marTop w:val="0"/>
          <w:marBottom w:val="0"/>
          <w:divBdr>
            <w:top w:val="none" w:sz="0" w:space="0" w:color="auto"/>
            <w:left w:val="none" w:sz="0" w:space="0" w:color="auto"/>
            <w:bottom w:val="none" w:sz="0" w:space="0" w:color="auto"/>
            <w:right w:val="none" w:sz="0" w:space="0" w:color="auto"/>
          </w:divBdr>
        </w:div>
        <w:div w:id="1988321878">
          <w:marLeft w:val="0"/>
          <w:marRight w:val="0"/>
          <w:marTop w:val="0"/>
          <w:marBottom w:val="0"/>
          <w:divBdr>
            <w:top w:val="none" w:sz="0" w:space="0" w:color="auto"/>
            <w:left w:val="none" w:sz="0" w:space="0" w:color="auto"/>
            <w:bottom w:val="none" w:sz="0" w:space="0" w:color="auto"/>
            <w:right w:val="none" w:sz="0" w:space="0" w:color="auto"/>
          </w:divBdr>
        </w:div>
        <w:div w:id="755859242">
          <w:marLeft w:val="0"/>
          <w:marRight w:val="0"/>
          <w:marTop w:val="0"/>
          <w:marBottom w:val="0"/>
          <w:divBdr>
            <w:top w:val="none" w:sz="0" w:space="0" w:color="auto"/>
            <w:left w:val="none" w:sz="0" w:space="0" w:color="auto"/>
            <w:bottom w:val="none" w:sz="0" w:space="0" w:color="auto"/>
            <w:right w:val="none" w:sz="0" w:space="0" w:color="auto"/>
          </w:divBdr>
        </w:div>
        <w:div w:id="52706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dcf.fm/blogs/blog/tu-pestel-analysis" TargetMode="External"/><Relationship Id="rId39" Type="http://schemas.openxmlformats.org/officeDocument/2006/relationships/header" Target="header1.xml"/><Relationship Id="rId21" Type="http://schemas.openxmlformats.org/officeDocument/2006/relationships/hyperlink" Target="https://investors.rogers.com/2021-annual-report" TargetMode="External"/><Relationship Id="rId34" Type="http://schemas.openxmlformats.org/officeDocument/2006/relationships/hyperlink" Target="https://www.gwi.com/reports/social"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elus.com/en/about/investor-relations/reports/annual-reports/2021" TargetMode="External"/><Relationship Id="rId29" Type="http://schemas.openxmlformats.org/officeDocument/2006/relationships/hyperlink" Target="https://www.verizon.com/about/investors"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rtc.gc.ca/eng/publications/reports/policyMonitoring/2020" TargetMode="External"/><Relationship Id="rId32" Type="http://schemas.openxmlformats.org/officeDocument/2006/relationships/hyperlink" Target="https://crtc.gc.ca/eng/publications3.htm" TargetMode="External"/><Relationship Id="rId37" Type="http://schemas.openxmlformats.org/officeDocument/2006/relationships/hyperlink" Target="https://canada.jdpower.com/tmt/canada-wireless-customer-care-study"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hellosafe.ca/en/blog/cellphone-carriers-market" TargetMode="External"/><Relationship Id="rId28" Type="http://schemas.openxmlformats.org/officeDocument/2006/relationships/hyperlink" Target="https://dcf.fm/blogs/blog/vz-pestel-analysis" TargetMode="External"/><Relationship Id="rId36" Type="http://schemas.openxmlformats.org/officeDocument/2006/relationships/hyperlink" Target="https://www.jdpower.com/business/press-releases/2023-us-wireless-customer-care-study-volume-2" TargetMode="External"/><Relationship Id="rId10" Type="http://schemas.openxmlformats.org/officeDocument/2006/relationships/image" Target="media/image2.png"/><Relationship Id="rId19" Type="http://schemas.openxmlformats.org/officeDocument/2006/relationships/hyperlink" Target="https://investors.rogers.com/2022-annual-report" TargetMode="External"/><Relationship Id="rId31" Type="http://schemas.openxmlformats.org/officeDocument/2006/relationships/hyperlink" Target="https://www.ic.gc.ca/opic-cipo/cpd/eng/search/basic.html"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s://money.tmx.com/en/quote/RCI.b/news/5884465543277506/rogers-and-fubotv-announce-strategic-partnership-bringing-sports-and-entertainment" TargetMode="External"/><Relationship Id="rId27" Type="http://schemas.openxmlformats.org/officeDocument/2006/relationships/hyperlink" Target="https://dcf.fm/blogs/blog/bce-pestel-analysis" TargetMode="External"/><Relationship Id="rId30" Type="http://schemas.openxmlformats.org/officeDocument/2006/relationships/hyperlink" Target="https://www.bce.ca/investors/overview" TargetMode="External"/><Relationship Id="rId35" Type="http://schemas.openxmlformats.org/officeDocument/2006/relationships/hyperlink" Target="https://crtc.gc.ca/eng/publications/reports/policymonitoring/cmrd.htm"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cf.fm/blogs/blog/rci-pestel-analysis" TargetMode="External"/><Relationship Id="rId33" Type="http://schemas.openxmlformats.org/officeDocument/2006/relationships/hyperlink" Target="https://www.opensignal.com/" TargetMode="External"/><Relationship Id="rId38" Type="http://schemas.openxmlformats.org/officeDocument/2006/relationships/hyperlink" Target="https://openvault.com/resources/ovb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stuconestogacon-my.sharepoint.com/personal/gkalaraveendran9759_conestogac_on_ca/Documents/Capstone%20Project%20Group%205/Assignment%201/RACI%20char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vin\Downloads\data-broadcasting-over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Wireless</a:t>
            </a:r>
            <a:r>
              <a:rPr lang="en-US" baseline="0"/>
              <a:t> s</a:t>
            </a:r>
            <a:r>
              <a:rPr lang="en-US"/>
              <a:t>ubscribers (in Million)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Sheet4!$B$1</c:f>
              <c:strCache>
                <c:ptCount val="1"/>
                <c:pt idx="0">
                  <c:v>Revenue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EE-4F5A-9211-72B77101D5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EE-4F5A-9211-72B77101D5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EE-4F5A-9211-72B77101D5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EE-4F5A-9211-72B77101D5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Sheet4!$A$2:$A$5</c:f>
              <c:strCache>
                <c:ptCount val="4"/>
                <c:pt idx="0">
                  <c:v>Rogers</c:v>
                </c:pt>
                <c:pt idx="1">
                  <c:v>Telus</c:v>
                </c:pt>
                <c:pt idx="2">
                  <c:v>Bell</c:v>
                </c:pt>
                <c:pt idx="3">
                  <c:v>Others</c:v>
                </c:pt>
              </c:strCache>
            </c:strRef>
          </c:cat>
          <c:val>
            <c:numRef>
              <c:f>Sheet4!$B$2:$B$5</c:f>
              <c:numCache>
                <c:formatCode>0.00</c:formatCode>
                <c:ptCount val="4"/>
                <c:pt idx="0">
                  <c:v>11.349</c:v>
                </c:pt>
                <c:pt idx="1">
                  <c:v>9.798</c:v>
                </c:pt>
                <c:pt idx="2">
                  <c:v>10.028</c:v>
                </c:pt>
                <c:pt idx="3" formatCode="General">
                  <c:v>4.3289999999999997</c:v>
                </c:pt>
              </c:numCache>
            </c:numRef>
          </c:val>
          <c:extLst>
            <c:ext xmlns:c16="http://schemas.microsoft.com/office/drawing/2014/chart" uri="{C3380CC4-5D6E-409C-BE32-E72D297353CC}">
              <c16:uniqueId val="{00000008-95EE-4F5A-9211-72B77101D5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1" i="0" u="none" strike="noStrike" baseline="0">
                <a:effectLst/>
              </a:rPr>
              <a:t>Share of television revenues in Canada</a:t>
            </a:r>
            <a:endParaRPr lang="en-CA"/>
          </a:p>
        </c:rich>
      </c:tx>
      <c:layout>
        <c:manualLayout>
          <c:xMode val="edge"/>
          <c:yMode val="edge"/>
          <c:x val="0.1687218983256133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'B-T5'!$B$4:$F$4</c:f>
              <c:strCache>
                <c:ptCount val="5"/>
                <c:pt idx="0">
                  <c:v>Bell</c:v>
                </c:pt>
                <c:pt idx="1">
                  <c:v>Corus</c:v>
                </c:pt>
                <c:pt idx="2">
                  <c:v>CBC/SRC</c:v>
                </c:pt>
                <c:pt idx="3">
                  <c:v>Rogers</c:v>
                </c:pt>
                <c:pt idx="4">
                  <c:v>Quebecor</c:v>
                </c:pt>
              </c:strCache>
            </c:strRef>
          </c:cat>
          <c:val>
            <c:numRef>
              <c:f>'B-T5'!$B$5:$F$5</c:f>
              <c:numCache>
                <c:formatCode>0.0%</c:formatCode>
                <c:ptCount val="5"/>
                <c:pt idx="0">
                  <c:v>0.32700000000000001</c:v>
                </c:pt>
                <c:pt idx="1">
                  <c:v>0.159</c:v>
                </c:pt>
                <c:pt idx="2">
                  <c:v>0.17</c:v>
                </c:pt>
                <c:pt idx="3">
                  <c:v>0.16600000000000001</c:v>
                </c:pt>
                <c:pt idx="4">
                  <c:v>6.0999999999999999E-2</c:v>
                </c:pt>
              </c:numCache>
            </c:numRef>
          </c:val>
          <c:extLst>
            <c:ext xmlns:c16="http://schemas.microsoft.com/office/drawing/2014/chart" uri="{C3380CC4-5D6E-409C-BE32-E72D297353CC}">
              <c16:uniqueId val="{00000000-1C71-4250-AF7A-8112806421FA}"/>
            </c:ext>
          </c:extLst>
        </c:ser>
        <c:dLbls>
          <c:showLegendKey val="0"/>
          <c:showVal val="0"/>
          <c:showCatName val="0"/>
          <c:showSerName val="0"/>
          <c:showPercent val="0"/>
          <c:showBubbleSize val="0"/>
        </c:dLbls>
        <c:gapWidth val="219"/>
        <c:overlap val="-27"/>
        <c:axId val="1068737903"/>
        <c:axId val="1994238271"/>
      </c:barChart>
      <c:catAx>
        <c:axId val="1068737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238271"/>
        <c:crosses val="autoZero"/>
        <c:auto val="1"/>
        <c:lblAlgn val="ctr"/>
        <c:lblOffset val="100"/>
        <c:noMultiLvlLbl val="0"/>
      </c:catAx>
      <c:valAx>
        <c:axId val="19942382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8737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BBDBC386-3C0A-BC42-B724-7EB37BF46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22</Pages>
  <Words>3905</Words>
  <Characters>22260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26113</CharactersWithSpaces>
  <SharedDoc>false</SharedDoc>
  <HLinks>
    <vt:vector size="144" baseType="variant">
      <vt:variant>
        <vt:i4>6946866</vt:i4>
      </vt:variant>
      <vt:variant>
        <vt:i4>93</vt:i4>
      </vt:variant>
      <vt:variant>
        <vt:i4>0</vt:i4>
      </vt:variant>
      <vt:variant>
        <vt:i4>5</vt:i4>
      </vt:variant>
      <vt:variant>
        <vt:lpwstr>https://www.gwi.com/reports/social</vt:lpwstr>
      </vt:variant>
      <vt:variant>
        <vt:lpwstr/>
      </vt:variant>
      <vt:variant>
        <vt:i4>3342462</vt:i4>
      </vt:variant>
      <vt:variant>
        <vt:i4>90</vt:i4>
      </vt:variant>
      <vt:variant>
        <vt:i4>0</vt:i4>
      </vt:variant>
      <vt:variant>
        <vt:i4>5</vt:i4>
      </vt:variant>
      <vt:variant>
        <vt:lpwstr>https://www.opensignal.com/</vt:lpwstr>
      </vt:variant>
      <vt:variant>
        <vt:lpwstr/>
      </vt:variant>
      <vt:variant>
        <vt:i4>65631</vt:i4>
      </vt:variant>
      <vt:variant>
        <vt:i4>87</vt:i4>
      </vt:variant>
      <vt:variant>
        <vt:i4>0</vt:i4>
      </vt:variant>
      <vt:variant>
        <vt:i4>5</vt:i4>
      </vt:variant>
      <vt:variant>
        <vt:lpwstr>https://crtc.gc.ca/eng/publications3.htm</vt:lpwstr>
      </vt:variant>
      <vt:variant>
        <vt:lpwstr/>
      </vt:variant>
      <vt:variant>
        <vt:i4>4915217</vt:i4>
      </vt:variant>
      <vt:variant>
        <vt:i4>84</vt:i4>
      </vt:variant>
      <vt:variant>
        <vt:i4>0</vt:i4>
      </vt:variant>
      <vt:variant>
        <vt:i4>5</vt:i4>
      </vt:variant>
      <vt:variant>
        <vt:lpwstr>https://www.ic.gc.ca/opic-cipo/cpd/eng/search/basic.html</vt:lpwstr>
      </vt:variant>
      <vt:variant>
        <vt:lpwstr/>
      </vt:variant>
      <vt:variant>
        <vt:i4>2097211</vt:i4>
      </vt:variant>
      <vt:variant>
        <vt:i4>81</vt:i4>
      </vt:variant>
      <vt:variant>
        <vt:i4>0</vt:i4>
      </vt:variant>
      <vt:variant>
        <vt:i4>5</vt:i4>
      </vt:variant>
      <vt:variant>
        <vt:lpwstr>https://www.statcan.gc.ca/en/start</vt:lpwstr>
      </vt:variant>
      <vt:variant>
        <vt:lpwstr/>
      </vt:variant>
      <vt:variant>
        <vt:i4>852036</vt:i4>
      </vt:variant>
      <vt:variant>
        <vt:i4>78</vt:i4>
      </vt:variant>
      <vt:variant>
        <vt:i4>0</vt:i4>
      </vt:variant>
      <vt:variant>
        <vt:i4>5</vt:i4>
      </vt:variant>
      <vt:variant>
        <vt:lpwstr>https://www.bce.ca/investors/overview</vt:lpwstr>
      </vt:variant>
      <vt:variant>
        <vt:lpwstr/>
      </vt:variant>
      <vt:variant>
        <vt:i4>7340071</vt:i4>
      </vt:variant>
      <vt:variant>
        <vt:i4>75</vt:i4>
      </vt:variant>
      <vt:variant>
        <vt:i4>0</vt:i4>
      </vt:variant>
      <vt:variant>
        <vt:i4>5</vt:i4>
      </vt:variant>
      <vt:variant>
        <vt:lpwstr>https://www.verizon.com/about/investors</vt:lpwstr>
      </vt:variant>
      <vt:variant>
        <vt:lpwstr/>
      </vt:variant>
      <vt:variant>
        <vt:i4>6160402</vt:i4>
      </vt:variant>
      <vt:variant>
        <vt:i4>72</vt:i4>
      </vt:variant>
      <vt:variant>
        <vt:i4>0</vt:i4>
      </vt:variant>
      <vt:variant>
        <vt:i4>5</vt:i4>
      </vt:variant>
      <vt:variant>
        <vt:lpwstr>https://dcf.fm/blogs/blog/vz-pestel-analysis</vt:lpwstr>
      </vt:variant>
      <vt:variant>
        <vt:lpwstr/>
      </vt:variant>
      <vt:variant>
        <vt:i4>5111833</vt:i4>
      </vt:variant>
      <vt:variant>
        <vt:i4>69</vt:i4>
      </vt:variant>
      <vt:variant>
        <vt:i4>0</vt:i4>
      </vt:variant>
      <vt:variant>
        <vt:i4>5</vt:i4>
      </vt:variant>
      <vt:variant>
        <vt:lpwstr>https://dcf.fm/blogs/blog/bce-pestel-analysis</vt:lpwstr>
      </vt:variant>
      <vt:variant>
        <vt:lpwstr/>
      </vt:variant>
      <vt:variant>
        <vt:i4>5308432</vt:i4>
      </vt:variant>
      <vt:variant>
        <vt:i4>66</vt:i4>
      </vt:variant>
      <vt:variant>
        <vt:i4>0</vt:i4>
      </vt:variant>
      <vt:variant>
        <vt:i4>5</vt:i4>
      </vt:variant>
      <vt:variant>
        <vt:lpwstr>https://dcf.fm/blogs/blog/tu-pestel-analysis</vt:lpwstr>
      </vt:variant>
      <vt:variant>
        <vt:lpwstr/>
      </vt:variant>
      <vt:variant>
        <vt:i4>5111813</vt:i4>
      </vt:variant>
      <vt:variant>
        <vt:i4>63</vt:i4>
      </vt:variant>
      <vt:variant>
        <vt:i4>0</vt:i4>
      </vt:variant>
      <vt:variant>
        <vt:i4>5</vt:i4>
      </vt:variant>
      <vt:variant>
        <vt:lpwstr>https://dcf.fm/blogs/blog/rci-pestel-analysis</vt:lpwstr>
      </vt:variant>
      <vt:variant>
        <vt:lpwstr/>
      </vt:variant>
      <vt:variant>
        <vt:i4>5308429</vt:i4>
      </vt:variant>
      <vt:variant>
        <vt:i4>60</vt:i4>
      </vt:variant>
      <vt:variant>
        <vt:i4>0</vt:i4>
      </vt:variant>
      <vt:variant>
        <vt:i4>5</vt:i4>
      </vt:variant>
      <vt:variant>
        <vt:lpwstr>https://crtc.gc.ca/eng/publications/reports/policyMonitoring/2020</vt:lpwstr>
      </vt:variant>
      <vt:variant>
        <vt:lpwstr/>
      </vt:variant>
      <vt:variant>
        <vt:i4>3080306</vt:i4>
      </vt:variant>
      <vt:variant>
        <vt:i4>57</vt:i4>
      </vt:variant>
      <vt:variant>
        <vt:i4>0</vt:i4>
      </vt:variant>
      <vt:variant>
        <vt:i4>5</vt:i4>
      </vt:variant>
      <vt:variant>
        <vt:lpwstr>https://hellosafe.ca/en/blog/cellphone-carriers-market</vt:lpwstr>
      </vt:variant>
      <vt:variant>
        <vt:lpwstr/>
      </vt:variant>
      <vt:variant>
        <vt:i4>4653060</vt:i4>
      </vt:variant>
      <vt:variant>
        <vt:i4>54</vt:i4>
      </vt:variant>
      <vt:variant>
        <vt:i4>0</vt:i4>
      </vt:variant>
      <vt:variant>
        <vt:i4>5</vt:i4>
      </vt:variant>
      <vt:variant>
        <vt:lpwstr>https://money.tmx.com/en/quote/RCI.b/news/5884465543277506/rogers-and-fubotv-announce-strategic-partnership-bringing-sports-and-entertainment</vt:lpwstr>
      </vt:variant>
      <vt:variant>
        <vt:lpwstr/>
      </vt:variant>
      <vt:variant>
        <vt:i4>7274609</vt:i4>
      </vt:variant>
      <vt:variant>
        <vt:i4>51</vt:i4>
      </vt:variant>
      <vt:variant>
        <vt:i4>0</vt:i4>
      </vt:variant>
      <vt:variant>
        <vt:i4>5</vt:i4>
      </vt:variant>
      <vt:variant>
        <vt:lpwstr>https://investors.rogers.com/2021-annual-report</vt:lpwstr>
      </vt:variant>
      <vt:variant>
        <vt:lpwstr/>
      </vt:variant>
      <vt:variant>
        <vt:i4>327693</vt:i4>
      </vt:variant>
      <vt:variant>
        <vt:i4>48</vt:i4>
      </vt:variant>
      <vt:variant>
        <vt:i4>0</vt:i4>
      </vt:variant>
      <vt:variant>
        <vt:i4>5</vt:i4>
      </vt:variant>
      <vt:variant>
        <vt:lpwstr>https://www.telus.com/en/about/investor-relations/reports/annual-reports/2021</vt:lpwstr>
      </vt:variant>
      <vt:variant>
        <vt:lpwstr/>
      </vt:variant>
      <vt:variant>
        <vt:i4>7274610</vt:i4>
      </vt:variant>
      <vt:variant>
        <vt:i4>45</vt:i4>
      </vt:variant>
      <vt:variant>
        <vt:i4>0</vt:i4>
      </vt:variant>
      <vt:variant>
        <vt:i4>5</vt:i4>
      </vt:variant>
      <vt:variant>
        <vt:lpwstr>https://investors.rogers.com/2022-annual-report</vt:lpwstr>
      </vt:variant>
      <vt:variant>
        <vt:lpwstr/>
      </vt:variant>
      <vt:variant>
        <vt:i4>1638453</vt:i4>
      </vt:variant>
      <vt:variant>
        <vt:i4>38</vt:i4>
      </vt:variant>
      <vt:variant>
        <vt:i4>0</vt:i4>
      </vt:variant>
      <vt:variant>
        <vt:i4>5</vt:i4>
      </vt:variant>
      <vt:variant>
        <vt:lpwstr/>
      </vt:variant>
      <vt:variant>
        <vt:lpwstr>_Toc156507290</vt:lpwstr>
      </vt:variant>
      <vt:variant>
        <vt:i4>1572917</vt:i4>
      </vt:variant>
      <vt:variant>
        <vt:i4>32</vt:i4>
      </vt:variant>
      <vt:variant>
        <vt:i4>0</vt:i4>
      </vt:variant>
      <vt:variant>
        <vt:i4>5</vt:i4>
      </vt:variant>
      <vt:variant>
        <vt:lpwstr/>
      </vt:variant>
      <vt:variant>
        <vt:lpwstr>_Toc156507289</vt:lpwstr>
      </vt:variant>
      <vt:variant>
        <vt:i4>1572917</vt:i4>
      </vt:variant>
      <vt:variant>
        <vt:i4>26</vt:i4>
      </vt:variant>
      <vt:variant>
        <vt:i4>0</vt:i4>
      </vt:variant>
      <vt:variant>
        <vt:i4>5</vt:i4>
      </vt:variant>
      <vt:variant>
        <vt:lpwstr/>
      </vt:variant>
      <vt:variant>
        <vt:lpwstr>_Toc156507288</vt:lpwstr>
      </vt:variant>
      <vt:variant>
        <vt:i4>1572917</vt:i4>
      </vt:variant>
      <vt:variant>
        <vt:i4>20</vt:i4>
      </vt:variant>
      <vt:variant>
        <vt:i4>0</vt:i4>
      </vt:variant>
      <vt:variant>
        <vt:i4>5</vt:i4>
      </vt:variant>
      <vt:variant>
        <vt:lpwstr/>
      </vt:variant>
      <vt:variant>
        <vt:lpwstr>_Toc156507287</vt:lpwstr>
      </vt:variant>
      <vt:variant>
        <vt:i4>1572917</vt:i4>
      </vt:variant>
      <vt:variant>
        <vt:i4>14</vt:i4>
      </vt:variant>
      <vt:variant>
        <vt:i4>0</vt:i4>
      </vt:variant>
      <vt:variant>
        <vt:i4>5</vt:i4>
      </vt:variant>
      <vt:variant>
        <vt:lpwstr/>
      </vt:variant>
      <vt:variant>
        <vt:lpwstr>_Toc156507286</vt:lpwstr>
      </vt:variant>
      <vt:variant>
        <vt:i4>1572917</vt:i4>
      </vt:variant>
      <vt:variant>
        <vt:i4>8</vt:i4>
      </vt:variant>
      <vt:variant>
        <vt:i4>0</vt:i4>
      </vt:variant>
      <vt:variant>
        <vt:i4>5</vt:i4>
      </vt:variant>
      <vt:variant>
        <vt:lpwstr/>
      </vt:variant>
      <vt:variant>
        <vt:lpwstr>_Toc156507285</vt:lpwstr>
      </vt:variant>
      <vt:variant>
        <vt:i4>1572917</vt:i4>
      </vt:variant>
      <vt:variant>
        <vt:i4>2</vt:i4>
      </vt:variant>
      <vt:variant>
        <vt:i4>0</vt:i4>
      </vt:variant>
      <vt:variant>
        <vt:i4>5</vt:i4>
      </vt:variant>
      <vt:variant>
        <vt:lpwstr/>
      </vt:variant>
      <vt:variant>
        <vt:lpwstr>_Toc156507284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Rogers</dc:title>
  <dc:subject>Rogers</dc:subject>
  <dc:creator/>
  <cp:keywords/>
  <cp:lastModifiedBy>Aiswarya Raj</cp:lastModifiedBy>
  <cp:revision>32</cp:revision>
  <dcterms:created xsi:type="dcterms:W3CDTF">2021-09-12T08:50:00Z</dcterms:created>
  <dcterms:modified xsi:type="dcterms:W3CDTF">2024-01-19T04:43:00Z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e2fd56d63aa3abbd90e86619e09c2e33769f3bd4b2105947864f4653438c11a1</vt:lpwstr>
  </property>
</Properties>
</file>